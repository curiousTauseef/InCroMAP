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AE" w:rsidRPr="00A71474" w:rsidRDefault="00D540AE" w:rsidP="00D540AE">
      <w:pPr>
        <w:jc w:val="center"/>
        <w:rPr>
          <w:b/>
          <w:sz w:val="32"/>
          <w:lang w:val="en-US" w:eastAsia="de-DE"/>
        </w:rPr>
      </w:pPr>
      <w:r w:rsidRPr="00A71474">
        <w:rPr>
          <w:b/>
          <w:sz w:val="32"/>
          <w:lang w:val="en-US" w:eastAsia="de-DE"/>
        </w:rPr>
        <w:t>Point-to-point list</w:t>
      </w:r>
    </w:p>
    <w:p w:rsidR="00D540AE" w:rsidRPr="00A71474" w:rsidRDefault="00D540AE" w:rsidP="002C03A9">
      <w:pPr>
        <w:rPr>
          <w:lang w:val="en-US" w:eastAsia="de-DE"/>
        </w:rPr>
      </w:pPr>
    </w:p>
    <w:p w:rsidR="00AD6AD0" w:rsidRDefault="00846780" w:rsidP="002C03A9">
      <w:pPr>
        <w:rPr>
          <w:lang w:val="en-US" w:eastAsia="de-DE"/>
        </w:rPr>
      </w:pPr>
      <w:r w:rsidRPr="00A71474">
        <w:rPr>
          <w:lang w:val="en-US" w:eastAsia="de-DE"/>
        </w:rPr>
        <w:t xml:space="preserve">We have carefully read all reviewer comments and addressed each single </w:t>
      </w:r>
      <w:r w:rsidR="00F7414D">
        <w:rPr>
          <w:lang w:val="en-US" w:eastAsia="de-DE"/>
        </w:rPr>
        <w:t>point</w:t>
      </w:r>
      <w:r w:rsidRPr="00A71474">
        <w:rPr>
          <w:lang w:val="en-US" w:eastAsia="de-DE"/>
        </w:rPr>
        <w:t xml:space="preserve"> appropriately. </w:t>
      </w:r>
      <w:r w:rsidR="007C2EFA">
        <w:rPr>
          <w:lang w:val="en-US" w:eastAsia="de-DE"/>
        </w:rPr>
        <w:t xml:space="preserve">We </w:t>
      </w:r>
      <w:r w:rsidR="00F7414D">
        <w:rPr>
          <w:lang w:val="en-US" w:eastAsia="de-DE"/>
        </w:rPr>
        <w:t>are convinced</w:t>
      </w:r>
      <w:r w:rsidR="007C2EFA">
        <w:rPr>
          <w:lang w:val="en-US" w:eastAsia="de-DE"/>
        </w:rPr>
        <w:t xml:space="preserve"> that the reviewer comments substantially improved the quality of the manuscript and the application. However, we still would like to keep the focus of the manuscript on the joint visualization of cross-platform microarray data. The </w:t>
      </w:r>
      <w:proofErr w:type="spellStart"/>
      <w:r w:rsidR="007C2EFA">
        <w:rPr>
          <w:lang w:val="en-US" w:eastAsia="de-DE"/>
        </w:rPr>
        <w:t>InCroMAP</w:t>
      </w:r>
      <w:proofErr w:type="spellEnd"/>
      <w:r w:rsidR="007C2EFA">
        <w:rPr>
          <w:lang w:val="en-US" w:eastAsia="de-DE"/>
        </w:rPr>
        <w:t xml:space="preserve"> application itself provides many more features, but discussing all of them would change the focus and </w:t>
      </w:r>
      <w:r w:rsidR="00F7414D">
        <w:rPr>
          <w:lang w:val="en-US" w:eastAsia="de-DE"/>
        </w:rPr>
        <w:t>scope</w:t>
      </w:r>
      <w:r w:rsidR="007C2EFA">
        <w:rPr>
          <w:lang w:val="en-US" w:eastAsia="de-DE"/>
        </w:rPr>
        <w:t xml:space="preserve"> of the manuscript.</w:t>
      </w:r>
    </w:p>
    <w:p w:rsidR="007C2EFA" w:rsidRDefault="007C2EFA" w:rsidP="002C03A9">
      <w:pPr>
        <w:rPr>
          <w:lang w:val="en-US" w:eastAsia="de-DE"/>
        </w:rPr>
      </w:pPr>
      <w:r>
        <w:rPr>
          <w:lang w:val="en-US" w:eastAsia="de-DE"/>
        </w:rPr>
        <w:t xml:space="preserve">The changes in the manuscript are highlighted in red. Besides them, we have changed the FAQ and the documentation of </w:t>
      </w:r>
      <w:proofErr w:type="spellStart"/>
      <w:r>
        <w:rPr>
          <w:lang w:val="en-US" w:eastAsia="de-DE"/>
        </w:rPr>
        <w:t>InCroMAP</w:t>
      </w:r>
      <w:proofErr w:type="spellEnd"/>
      <w:r>
        <w:rPr>
          <w:lang w:val="en-US" w:eastAsia="de-DE"/>
        </w:rPr>
        <w:t xml:space="preserve"> (e.g., by adding a section about the import of data from GEO, using GEO2R). We further added a </w:t>
      </w:r>
      <w:proofErr w:type="spellStart"/>
      <w:r>
        <w:rPr>
          <w:lang w:val="en-US" w:eastAsia="de-DE"/>
        </w:rPr>
        <w:t>screencast</w:t>
      </w:r>
      <w:proofErr w:type="spellEnd"/>
      <w:r>
        <w:rPr>
          <w:lang w:val="en-US" w:eastAsia="de-DE"/>
        </w:rPr>
        <w:t xml:space="preserve"> </w:t>
      </w:r>
      <w:r w:rsidRPr="00A71474">
        <w:rPr>
          <w:lang w:val="en-US"/>
        </w:rPr>
        <w:t xml:space="preserve">(short </w:t>
      </w:r>
      <w:r w:rsidR="00F7414D">
        <w:rPr>
          <w:lang w:val="en-US"/>
        </w:rPr>
        <w:t>video tutorial</w:t>
      </w:r>
      <w:r w:rsidRPr="00A71474">
        <w:rPr>
          <w:lang w:val="en-US"/>
        </w:rPr>
        <w:t>)</w:t>
      </w:r>
      <w:r>
        <w:rPr>
          <w:lang w:val="en-US"/>
        </w:rPr>
        <w:t xml:space="preserve"> on the homepage that explains how to load data and perform a first analysis with </w:t>
      </w:r>
      <w:proofErr w:type="spellStart"/>
      <w:r>
        <w:rPr>
          <w:lang w:val="en-US"/>
        </w:rPr>
        <w:t>InCroMAP</w:t>
      </w:r>
      <w:proofErr w:type="spellEnd"/>
      <w:r>
        <w:rPr>
          <w:lang w:val="en-US"/>
        </w:rPr>
        <w:t xml:space="preserve">. </w:t>
      </w:r>
      <w:r>
        <w:rPr>
          <w:lang w:val="en-US" w:eastAsia="de-DE"/>
        </w:rPr>
        <w:t xml:space="preserve">Changes on the application are not directly visible. Therefore, we created a small list that summarizes the major changes: </w:t>
      </w:r>
    </w:p>
    <w:p w:rsidR="007C2EFA" w:rsidRDefault="007C2EFA" w:rsidP="007C2EFA">
      <w:pPr>
        <w:pStyle w:val="Listenabsatz"/>
        <w:numPr>
          <w:ilvl w:val="0"/>
          <w:numId w:val="19"/>
        </w:numPr>
        <w:rPr>
          <w:lang w:val="en-US" w:eastAsia="de-DE"/>
        </w:rPr>
      </w:pPr>
      <w:r>
        <w:rPr>
          <w:lang w:val="en-US" w:eastAsia="de-DE"/>
        </w:rPr>
        <w:t>Edges are now running above nodes (can be changed in the preferences).</w:t>
      </w:r>
    </w:p>
    <w:p w:rsidR="007C2EFA" w:rsidRDefault="00F7414D" w:rsidP="007C2EFA">
      <w:pPr>
        <w:pStyle w:val="Listenabsatz"/>
        <w:numPr>
          <w:ilvl w:val="0"/>
          <w:numId w:val="19"/>
        </w:numPr>
        <w:rPr>
          <w:lang w:val="en-US" w:eastAsia="de-DE"/>
        </w:rPr>
      </w:pPr>
      <w:r>
        <w:rPr>
          <w:lang w:val="en-US" w:eastAsia="de-DE"/>
        </w:rPr>
        <w:t>T</w:t>
      </w:r>
      <w:r w:rsidR="007C2EFA">
        <w:rPr>
          <w:lang w:val="en-US" w:eastAsia="de-DE"/>
        </w:rPr>
        <w:t xml:space="preserve">he fill color of DNA methylation bars </w:t>
      </w:r>
      <w:r>
        <w:rPr>
          <w:lang w:val="en-US" w:eastAsia="de-DE"/>
        </w:rPr>
        <w:t xml:space="preserve">was changed </w:t>
      </w:r>
      <w:r w:rsidR="007C2EFA">
        <w:rPr>
          <w:lang w:val="en-US" w:eastAsia="de-DE"/>
        </w:rPr>
        <w:t xml:space="preserve">to grey, </w:t>
      </w:r>
      <w:r>
        <w:rPr>
          <w:lang w:val="en-US" w:eastAsia="de-DE"/>
        </w:rPr>
        <w:t xml:space="preserve">in order </w:t>
      </w:r>
      <w:r w:rsidR="007C2EFA">
        <w:rPr>
          <w:lang w:val="en-US" w:eastAsia="de-DE"/>
        </w:rPr>
        <w:t>to make edges running above them visible.</w:t>
      </w:r>
    </w:p>
    <w:p w:rsidR="007C2EFA" w:rsidRDefault="007C2EFA" w:rsidP="007C2EFA">
      <w:pPr>
        <w:pStyle w:val="Listenabsatz"/>
        <w:numPr>
          <w:ilvl w:val="0"/>
          <w:numId w:val="19"/>
        </w:numPr>
        <w:rPr>
          <w:lang w:val="en-US" w:eastAsia="de-DE"/>
        </w:rPr>
      </w:pPr>
      <w:r>
        <w:rPr>
          <w:lang w:val="en-US" w:eastAsia="de-DE"/>
        </w:rPr>
        <w:t>All tabs are movable (</w:t>
      </w:r>
      <w:proofErr w:type="spellStart"/>
      <w:r>
        <w:rPr>
          <w:lang w:val="en-US" w:eastAsia="de-DE"/>
        </w:rPr>
        <w:t>drag’n’drop</w:t>
      </w:r>
      <w:proofErr w:type="spellEnd"/>
      <w:r>
        <w:rPr>
          <w:lang w:val="en-US" w:eastAsia="de-DE"/>
        </w:rPr>
        <w:t>) and closeable.</w:t>
      </w:r>
    </w:p>
    <w:p w:rsidR="007C2EFA" w:rsidRDefault="007C2EFA" w:rsidP="007C2EFA">
      <w:pPr>
        <w:pStyle w:val="Listenabsatz"/>
        <w:numPr>
          <w:ilvl w:val="0"/>
          <w:numId w:val="19"/>
        </w:numPr>
        <w:rPr>
          <w:lang w:val="en-US" w:eastAsia="de-DE"/>
        </w:rPr>
      </w:pPr>
      <w:r>
        <w:rPr>
          <w:lang w:val="en-US" w:eastAsia="de-DE"/>
        </w:rPr>
        <w:t>It is possible to import enrichment results from other applications, such as GSEA or DAVID.</w:t>
      </w:r>
    </w:p>
    <w:p w:rsidR="007C2EFA" w:rsidRDefault="007C2EFA" w:rsidP="007C2EFA">
      <w:pPr>
        <w:pStyle w:val="Listenabsatz"/>
        <w:numPr>
          <w:ilvl w:val="0"/>
          <w:numId w:val="19"/>
        </w:numPr>
        <w:rPr>
          <w:lang w:val="en-US" w:eastAsia="de-DE"/>
        </w:rPr>
      </w:pPr>
      <w:proofErr w:type="spellStart"/>
      <w:r w:rsidRPr="00A71474">
        <w:rPr>
          <w:lang w:val="en-US"/>
        </w:rPr>
        <w:t>InCroMA</w:t>
      </w:r>
      <w:r w:rsidR="00F7414D">
        <w:rPr>
          <w:lang w:val="en-US"/>
        </w:rPr>
        <w:t>P</w:t>
      </w:r>
      <w:proofErr w:type="spellEnd"/>
      <w:r w:rsidR="00F7414D">
        <w:rPr>
          <w:lang w:val="en-US"/>
        </w:rPr>
        <w:t xml:space="preserve"> can now read </w:t>
      </w:r>
      <w:proofErr w:type="spellStart"/>
      <w:r w:rsidR="00F7414D">
        <w:rPr>
          <w:lang w:val="en-US"/>
        </w:rPr>
        <w:t>probeset</w:t>
      </w:r>
      <w:proofErr w:type="spellEnd"/>
      <w:r w:rsidRPr="00A71474">
        <w:rPr>
          <w:lang w:val="en-US"/>
        </w:rPr>
        <w:t xml:space="preserve"> identifier</w:t>
      </w:r>
      <w:r w:rsidR="00F7414D">
        <w:rPr>
          <w:lang w:val="en-US"/>
        </w:rPr>
        <w:t>s from different microarray platforms</w:t>
      </w:r>
      <w:r w:rsidRPr="00A71474">
        <w:rPr>
          <w:lang w:val="en-US"/>
        </w:rPr>
        <w:t xml:space="preserve"> (</w:t>
      </w:r>
      <w:r w:rsidR="00F7414D">
        <w:rPr>
          <w:lang w:val="en-US"/>
        </w:rPr>
        <w:t xml:space="preserve">supported manufacturers: </w:t>
      </w:r>
      <w:proofErr w:type="spellStart"/>
      <w:r w:rsidRPr="00A71474">
        <w:rPr>
          <w:lang w:val="en-US"/>
        </w:rPr>
        <w:t>Affymetrix</w:t>
      </w:r>
      <w:proofErr w:type="spellEnd"/>
      <w:r w:rsidRPr="00A71474">
        <w:rPr>
          <w:lang w:val="en-US"/>
        </w:rPr>
        <w:t xml:space="preserve">, Agilent, </w:t>
      </w:r>
      <w:proofErr w:type="spellStart"/>
      <w:r w:rsidRPr="00A71474">
        <w:rPr>
          <w:lang w:val="en-US"/>
        </w:rPr>
        <w:t>Illumina</w:t>
      </w:r>
      <w:proofErr w:type="spellEnd"/>
      <w:r w:rsidRPr="00A71474">
        <w:rPr>
          <w:lang w:val="en-US"/>
        </w:rPr>
        <w:t>)</w:t>
      </w:r>
      <w:r w:rsidR="00F7414D">
        <w:rPr>
          <w:lang w:val="en-US"/>
        </w:rPr>
        <w:t>.</w:t>
      </w:r>
    </w:p>
    <w:p w:rsidR="007C2EFA" w:rsidRPr="007C2EFA" w:rsidRDefault="007C2EFA" w:rsidP="007C2EFA">
      <w:pPr>
        <w:pStyle w:val="Listenabsatz"/>
        <w:numPr>
          <w:ilvl w:val="0"/>
          <w:numId w:val="19"/>
        </w:numPr>
        <w:rPr>
          <w:lang w:val="en-US" w:eastAsia="de-DE"/>
        </w:rPr>
      </w:pPr>
      <w:r w:rsidRPr="00A71474">
        <w:rPr>
          <w:lang w:val="en-US"/>
        </w:rPr>
        <w:t>Enhanced automatic detection of input file content (simplified the import of experimental data).</w:t>
      </w:r>
    </w:p>
    <w:p w:rsidR="00C109F7" w:rsidRPr="007A1F3A" w:rsidRDefault="007C2EFA" w:rsidP="007A1F3A">
      <w:pPr>
        <w:rPr>
          <w:lang w:val="en-US" w:eastAsia="de-DE"/>
        </w:rPr>
      </w:pPr>
      <w:r w:rsidRPr="00A71474">
        <w:rPr>
          <w:lang w:val="en-US" w:eastAsia="de-DE"/>
        </w:rPr>
        <w:t xml:space="preserve">In the following, we would like to discuss all reviewer comments in detail. Therefore, we colored the reviewer comments in red and our answers/actions in </w:t>
      </w:r>
      <w:r>
        <w:rPr>
          <w:lang w:val="en-US" w:eastAsia="de-DE"/>
        </w:rPr>
        <w:t>black</w:t>
      </w:r>
      <w:r w:rsidRPr="00A71474">
        <w:rPr>
          <w:lang w:val="en-US" w:eastAsia="de-DE"/>
        </w:rPr>
        <w:t xml:space="preserve"> below.</w:t>
      </w:r>
    </w:p>
    <w:p w:rsidR="00A71474" w:rsidRPr="009F31D0" w:rsidRDefault="00A71474" w:rsidP="00AD6AD0">
      <w:pPr>
        <w:pStyle w:val="HTMLVorformatiert"/>
        <w:rPr>
          <w:color w:val="FF0000"/>
          <w:lang w:val="en-US"/>
        </w:rPr>
      </w:pPr>
    </w:p>
    <w:p w:rsidR="00711BE0" w:rsidRDefault="000B6E92" w:rsidP="000B6E92">
      <w:pPr>
        <w:pStyle w:val="HTMLVorformatiert"/>
        <w:rPr>
          <w:color w:val="FF0000"/>
          <w:lang w:val="en-US"/>
        </w:rPr>
      </w:pPr>
      <w:r w:rsidRPr="000B6E92">
        <w:rPr>
          <w:color w:val="FF0000"/>
          <w:lang w:val="en-US"/>
        </w:rPr>
        <w:t xml:space="preserve">Reviewer: 1 </w:t>
      </w:r>
      <w:r w:rsidRPr="000B6E92">
        <w:rPr>
          <w:color w:val="FF0000"/>
          <w:lang w:val="en-US"/>
        </w:rPr>
        <w:br/>
        <w:t xml:space="preserve">Comments to the Author </w:t>
      </w:r>
      <w:r w:rsidRPr="000B6E92">
        <w:rPr>
          <w:color w:val="FF0000"/>
          <w:lang w:val="en-US"/>
        </w:rPr>
        <w:br/>
        <w:t xml:space="preserve">General comments: </w:t>
      </w:r>
      <w:r w:rsidRPr="000B6E92">
        <w:rPr>
          <w:color w:val="FF0000"/>
          <w:lang w:val="en-US"/>
        </w:rPr>
        <w:br/>
        <w:t xml:space="preserve">A given gene's mRNA can be up- or down-regulated under a plethora of conditions, and sample characteristics in experiment designs will reflect that variability. What is not clear to me from the paper how for gene X associated with pathway Y the authors decide that the expression data for gene X from a given experiment is relevant to pathway Y. Is it simply through the X-Y association? Or is it that if pathway Y is activated in tumor condition, experiments </w:t>
      </w:r>
      <w:proofErr w:type="gramStart"/>
      <w:r w:rsidRPr="000B6E92">
        <w:rPr>
          <w:color w:val="FF0000"/>
          <w:lang w:val="en-US"/>
        </w:rPr>
        <w:t>are</w:t>
      </w:r>
      <w:proofErr w:type="gramEnd"/>
      <w:r w:rsidRPr="000B6E92">
        <w:rPr>
          <w:color w:val="FF0000"/>
          <w:lang w:val="en-US"/>
        </w:rPr>
        <w:t xml:space="preserve"> chosen that compare normal to tumor? A brief description of the method used to achieve the above would help. </w:t>
      </w:r>
    </w:p>
    <w:p w:rsidR="00711BE0" w:rsidRDefault="00711BE0" w:rsidP="000B6E92">
      <w:pPr>
        <w:pStyle w:val="HTMLVorformatiert"/>
        <w:rPr>
          <w:color w:val="FF0000"/>
          <w:lang w:val="en-US"/>
        </w:rPr>
      </w:pPr>
    </w:p>
    <w:p w:rsidR="002565E6" w:rsidRDefault="00711BE0" w:rsidP="004601CA">
      <w:pPr>
        <w:pStyle w:val="KeinLeerraum"/>
        <w:rPr>
          <w:lang w:val="en-US"/>
        </w:rPr>
      </w:pPr>
      <w:r>
        <w:rPr>
          <w:lang w:val="en-US"/>
        </w:rPr>
        <w:t xml:space="preserve">The available expression data and number of conditions therein is determined by the input file of the user. </w:t>
      </w:r>
      <w:r w:rsidR="00006DA4">
        <w:rPr>
          <w:lang w:val="en-US"/>
        </w:rPr>
        <w:t xml:space="preserve">Available pathways are </w:t>
      </w:r>
      <w:r w:rsidR="00F7414D">
        <w:rPr>
          <w:lang w:val="en-US"/>
        </w:rPr>
        <w:t>defined</w:t>
      </w:r>
      <w:r w:rsidR="00006DA4">
        <w:rPr>
          <w:lang w:val="en-US"/>
        </w:rPr>
        <w:t xml:space="preserve"> </w:t>
      </w:r>
      <w:r w:rsidR="00F7414D">
        <w:rPr>
          <w:lang w:val="en-US"/>
        </w:rPr>
        <w:t>in</w:t>
      </w:r>
      <w:r w:rsidR="00006DA4">
        <w:rPr>
          <w:lang w:val="en-US"/>
        </w:rPr>
        <w:t xml:space="preserve"> the KEGG database. The association between a pathway and genes from the input datasets is made by the application, based on the intersection of genes contained in the pathway and the dataset.</w:t>
      </w:r>
      <w:r w:rsidR="002565E6">
        <w:rPr>
          <w:lang w:val="en-US"/>
        </w:rPr>
        <w:t xml:space="preserve"> </w:t>
      </w:r>
    </w:p>
    <w:p w:rsidR="00711BE0" w:rsidRDefault="00711BE0" w:rsidP="004601CA">
      <w:pPr>
        <w:pStyle w:val="KeinLeerraum"/>
        <w:rPr>
          <w:lang w:val="en-US"/>
        </w:rPr>
      </w:pPr>
    </w:p>
    <w:p w:rsidR="00006DA4" w:rsidRDefault="00711BE0" w:rsidP="004601CA">
      <w:pPr>
        <w:pStyle w:val="KeinLeerraum"/>
        <w:rPr>
          <w:lang w:val="en-US"/>
        </w:rPr>
      </w:pPr>
      <w:r>
        <w:rPr>
          <w:lang w:val="en-US"/>
        </w:rPr>
        <w:t xml:space="preserve">Therefore, the user chooses the pathway of interest out of a list of available pathways together with </w:t>
      </w:r>
      <w:r w:rsidR="00006DA4">
        <w:rPr>
          <w:lang w:val="en-US"/>
        </w:rPr>
        <w:t>one observation (</w:t>
      </w:r>
      <w:r w:rsidR="00F7414D">
        <w:rPr>
          <w:lang w:val="en-US"/>
        </w:rPr>
        <w:t>i.e., experimental condition</w:t>
      </w:r>
      <w:r w:rsidR="00006DA4">
        <w:rPr>
          <w:lang w:val="en-US"/>
        </w:rPr>
        <w:t>) from the input dataset</w:t>
      </w:r>
      <w:r>
        <w:rPr>
          <w:lang w:val="en-US"/>
        </w:rPr>
        <w:t xml:space="preserve">. </w:t>
      </w:r>
      <w:r w:rsidR="00006DA4">
        <w:rPr>
          <w:lang w:val="en-US"/>
        </w:rPr>
        <w:t>The pathway is then visualized and modified according to the selected input dataset and observation.</w:t>
      </w:r>
    </w:p>
    <w:p w:rsidR="00006DA4" w:rsidRDefault="00006DA4" w:rsidP="004601CA">
      <w:pPr>
        <w:pStyle w:val="KeinLeerraum"/>
        <w:rPr>
          <w:lang w:val="en-US"/>
        </w:rPr>
      </w:pPr>
    </w:p>
    <w:p w:rsidR="00711BE0" w:rsidRDefault="00711BE0" w:rsidP="004601CA">
      <w:pPr>
        <w:pStyle w:val="KeinLeerraum"/>
        <w:rPr>
          <w:lang w:val="en-US"/>
        </w:rPr>
      </w:pPr>
      <w:r>
        <w:rPr>
          <w:lang w:val="en-US"/>
        </w:rPr>
        <w:lastRenderedPageBreak/>
        <w:t>To help the user picking a pathway</w:t>
      </w:r>
      <w:r w:rsidR="00227DA4">
        <w:rPr>
          <w:lang w:val="en-US"/>
        </w:rPr>
        <w:t xml:space="preserve"> from the list</w:t>
      </w:r>
      <w:r>
        <w:rPr>
          <w:lang w:val="en-US"/>
        </w:rPr>
        <w:t>, the application provides a pathway enrichment feature on any input data type.</w:t>
      </w:r>
      <w:r w:rsidR="00227DA4">
        <w:rPr>
          <w:lang w:val="en-US"/>
        </w:rPr>
        <w:t xml:space="preserve"> This will rank the list of all available pathways, based on expression changes </w:t>
      </w:r>
      <w:r w:rsidR="00F7414D">
        <w:rPr>
          <w:lang w:val="en-US"/>
        </w:rPr>
        <w:t>observed for a particular experimental condition</w:t>
      </w:r>
      <w:r w:rsidR="00227DA4">
        <w:rPr>
          <w:lang w:val="en-US"/>
        </w:rPr>
        <w:t>.</w:t>
      </w:r>
    </w:p>
    <w:p w:rsidR="00A070D9" w:rsidRDefault="00A070D9" w:rsidP="004601CA">
      <w:pPr>
        <w:pStyle w:val="KeinLeerraum"/>
        <w:rPr>
          <w:lang w:val="en-US"/>
        </w:rPr>
      </w:pPr>
    </w:p>
    <w:tbl>
      <w:tblPr>
        <w:tblStyle w:val="Tabellengitternetz"/>
        <w:tblW w:w="0" w:type="auto"/>
        <w:tblLook w:val="04A0"/>
      </w:tblPr>
      <w:tblGrid>
        <w:gridCol w:w="4543"/>
        <w:gridCol w:w="4745"/>
      </w:tblGrid>
      <w:tr w:rsidR="00A070D9" w:rsidTr="00A70C8B">
        <w:tc>
          <w:tcPr>
            <w:tcW w:w="4543" w:type="dxa"/>
          </w:tcPr>
          <w:p w:rsidR="00A070D9" w:rsidRDefault="00A70C8B" w:rsidP="004601CA">
            <w:pPr>
              <w:pStyle w:val="KeinLeerraum"/>
              <w:rPr>
                <w:lang w:val="en-US"/>
              </w:rPr>
            </w:pPr>
            <w:r>
              <w:rPr>
                <w:noProof/>
                <w:lang w:eastAsia="de-DE"/>
              </w:rPr>
              <w:drawing>
                <wp:inline distT="0" distB="0" distL="0" distR="0">
                  <wp:extent cx="3291902" cy="2456953"/>
                  <wp:effectExtent l="19050" t="0" r="3748" b="0"/>
                  <wp:docPr id="2" name="Grafik 1"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cstate="print"/>
                          <a:stretch>
                            <a:fillRect/>
                          </a:stretch>
                        </pic:blipFill>
                        <pic:spPr>
                          <a:xfrm>
                            <a:off x="0" y="0"/>
                            <a:ext cx="3283124" cy="2450402"/>
                          </a:xfrm>
                          <a:prstGeom prst="rect">
                            <a:avLst/>
                          </a:prstGeom>
                        </pic:spPr>
                      </pic:pic>
                    </a:graphicData>
                  </a:graphic>
                </wp:inline>
              </w:drawing>
            </w:r>
          </w:p>
        </w:tc>
        <w:tc>
          <w:tcPr>
            <w:tcW w:w="4745" w:type="dxa"/>
          </w:tcPr>
          <w:p w:rsidR="00A070D9" w:rsidRDefault="00A070D9" w:rsidP="004601CA">
            <w:pPr>
              <w:pStyle w:val="KeinLeerraum"/>
              <w:rPr>
                <w:lang w:val="en-US"/>
              </w:rPr>
            </w:pPr>
            <w:r>
              <w:rPr>
                <w:noProof/>
                <w:lang w:eastAsia="de-DE"/>
              </w:rPr>
              <w:drawing>
                <wp:inline distT="0" distB="0" distL="0" distR="0">
                  <wp:extent cx="3450380" cy="258417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459205" cy="2590783"/>
                          </a:xfrm>
                          <a:prstGeom prst="rect">
                            <a:avLst/>
                          </a:prstGeom>
                          <a:noFill/>
                          <a:ln w="9525">
                            <a:noFill/>
                            <a:miter lim="800000"/>
                            <a:headEnd/>
                            <a:tailEnd/>
                          </a:ln>
                        </pic:spPr>
                      </pic:pic>
                    </a:graphicData>
                  </a:graphic>
                </wp:inline>
              </w:drawing>
            </w:r>
          </w:p>
        </w:tc>
      </w:tr>
      <w:tr w:rsidR="00A70C8B" w:rsidRPr="00926D97" w:rsidTr="00DA2343">
        <w:tc>
          <w:tcPr>
            <w:tcW w:w="9288" w:type="dxa"/>
            <w:gridSpan w:val="2"/>
          </w:tcPr>
          <w:p w:rsidR="00A70C8B" w:rsidRPr="00A70C8B" w:rsidRDefault="00A70C8B" w:rsidP="00F7414D">
            <w:pPr>
              <w:pStyle w:val="KeinLeerraum"/>
              <w:rPr>
                <w:noProof/>
                <w:lang w:val="en-US"/>
              </w:rPr>
            </w:pPr>
            <w:r w:rsidRPr="00A70C8B">
              <w:rPr>
                <w:noProof/>
                <w:sz w:val="18"/>
                <w:lang w:val="en-US"/>
              </w:rPr>
              <w:t>Figure 1: Example of association between pathway and input dataset. Left picture shows a datasets with two observations (called ‘Ctnnb1’ and ‘Ras’). The user can choose one of those observations and a pathway to visualize. The right picture shows a pathway enrichment that ranks all available pathways, based on the</w:t>
            </w:r>
            <w:r w:rsidR="00F7414D">
              <w:rPr>
                <w:noProof/>
                <w:sz w:val="18"/>
                <w:lang w:val="en-US"/>
              </w:rPr>
              <w:t>ir</w:t>
            </w:r>
            <w:r w:rsidRPr="00A70C8B">
              <w:rPr>
                <w:noProof/>
                <w:sz w:val="18"/>
                <w:lang w:val="en-US"/>
              </w:rPr>
              <w:t xml:space="preserve"> importance for </w:t>
            </w:r>
            <w:r w:rsidR="00F7414D">
              <w:rPr>
                <w:noProof/>
                <w:sz w:val="18"/>
                <w:lang w:val="en-US"/>
              </w:rPr>
              <w:t>the</w:t>
            </w:r>
            <w:r w:rsidRPr="00A70C8B">
              <w:rPr>
                <w:noProof/>
                <w:sz w:val="18"/>
                <w:lang w:val="en-US"/>
              </w:rPr>
              <w:t xml:space="preserve"> selected observation (here: ‘Ctnnb1’).</w:t>
            </w:r>
          </w:p>
        </w:tc>
      </w:tr>
    </w:tbl>
    <w:p w:rsidR="00B01361" w:rsidRDefault="00B01361" w:rsidP="004601CA">
      <w:pPr>
        <w:pStyle w:val="KeinLeerraum"/>
        <w:rPr>
          <w:lang w:val="en-US"/>
        </w:rPr>
      </w:pPr>
    </w:p>
    <w:p w:rsidR="002565E6" w:rsidRDefault="002565E6" w:rsidP="004601CA">
      <w:pPr>
        <w:pStyle w:val="KeinLeerraum"/>
        <w:rPr>
          <w:lang w:val="en-US"/>
        </w:rPr>
      </w:pPr>
      <w:r>
        <w:rPr>
          <w:lang w:val="en-US"/>
        </w:rPr>
        <w:t>We have added a new sentence to the beginning of the methods section to explain how relevant pathways are identified.</w:t>
      </w:r>
      <w:r w:rsidR="000F4349">
        <w:rPr>
          <w:lang w:val="en-US"/>
        </w:rPr>
        <w:t xml:space="preserve"> </w:t>
      </w:r>
    </w:p>
    <w:p w:rsidR="00227DA4" w:rsidRDefault="000B6E92" w:rsidP="000B6E92">
      <w:pPr>
        <w:pStyle w:val="HTMLVorformatiert"/>
        <w:rPr>
          <w:color w:val="FF0000"/>
          <w:lang w:val="en-US"/>
        </w:rPr>
      </w:pPr>
      <w:r w:rsidRPr="000B6E92">
        <w:rPr>
          <w:color w:val="FF0000"/>
          <w:lang w:val="en-US"/>
        </w:rPr>
        <w:br/>
        <w:t xml:space="preserve">The term 'differential expression' is also mentioned in the paper - what are we comparing to what in the context of the pathway? Normal versus disease, activated versus passive pathway, treatment versus no treatment? </w:t>
      </w:r>
    </w:p>
    <w:p w:rsidR="00227DA4" w:rsidRDefault="00227DA4" w:rsidP="000B6E92">
      <w:pPr>
        <w:pStyle w:val="HTMLVorformatiert"/>
        <w:rPr>
          <w:color w:val="FF0000"/>
          <w:lang w:val="en-US"/>
        </w:rPr>
      </w:pPr>
    </w:p>
    <w:p w:rsidR="00227DA4" w:rsidRDefault="00227DA4" w:rsidP="00522AEB">
      <w:pPr>
        <w:pStyle w:val="KeinLeerraum"/>
        <w:rPr>
          <w:lang w:val="en-US"/>
        </w:rPr>
      </w:pPr>
      <w:r>
        <w:rPr>
          <w:lang w:val="en-US"/>
        </w:rPr>
        <w:t xml:space="preserve">The term ‘differential expression’ is indeed </w:t>
      </w:r>
      <w:r w:rsidRPr="00227DA4">
        <w:rPr>
          <w:lang w:val="en-US"/>
        </w:rPr>
        <w:t>ambiguous</w:t>
      </w:r>
      <w:r>
        <w:rPr>
          <w:lang w:val="en-US"/>
        </w:rPr>
        <w:t xml:space="preserve"> and just states that some gene has a different expression value under any two conditions. </w:t>
      </w:r>
      <w:del w:id="0" w:author="wrzodek" w:date="2012-08-03T14:55:00Z">
        <w:r w:rsidDel="0076065A">
          <w:rPr>
            <w:lang w:val="en-US"/>
          </w:rPr>
          <w:delText>You are absolutely correct that it can be</w:delText>
        </w:r>
      </w:del>
      <w:ins w:id="1" w:author="wrzodek" w:date="2012-08-03T14:55:00Z">
        <w:r w:rsidR="0076065A">
          <w:rPr>
            <w:lang w:val="en-US"/>
          </w:rPr>
          <w:t>Depending on the biological context of the analyzed dataset this can be, for example,</w:t>
        </w:r>
      </w:ins>
      <w:r>
        <w:rPr>
          <w:lang w:val="en-US"/>
        </w:rPr>
        <w:t xml:space="preserve"> ‘normal vs. disease’ or ‘tumor vs. non-tumor’ or ‘any treatment vs. any control’.</w:t>
      </w:r>
    </w:p>
    <w:p w:rsidR="00A070D9" w:rsidDel="0076065A" w:rsidRDefault="00A070D9" w:rsidP="00522AEB">
      <w:pPr>
        <w:pStyle w:val="KeinLeerraum"/>
        <w:rPr>
          <w:del w:id="2" w:author="wrzodek" w:date="2012-08-03T14:56:00Z"/>
          <w:lang w:val="en-US"/>
        </w:rPr>
      </w:pPr>
    </w:p>
    <w:p w:rsidR="00A070D9" w:rsidDel="0076065A" w:rsidRDefault="00227DA4" w:rsidP="00522AEB">
      <w:pPr>
        <w:pStyle w:val="KeinLeerraum"/>
        <w:rPr>
          <w:del w:id="3" w:author="wrzodek" w:date="2012-08-03T14:56:00Z"/>
          <w:lang w:val="en-US"/>
        </w:rPr>
      </w:pPr>
      <w:del w:id="4" w:author="wrzodek" w:date="2012-08-03T14:56:00Z">
        <w:r w:rsidDel="0076065A">
          <w:rPr>
            <w:lang w:val="en-US"/>
          </w:rPr>
          <w:delText xml:space="preserve">However, the described visualization technique focuses on the visualization of expression changes. For example, a node is colored red if the mRNA </w:delText>
        </w:r>
        <w:r w:rsidR="00A070D9" w:rsidDel="0076065A">
          <w:rPr>
            <w:lang w:val="en-US"/>
          </w:rPr>
          <w:delText>of some gene is</w:delText>
        </w:r>
        <w:r w:rsidDel="0076065A">
          <w:rPr>
            <w:lang w:val="en-US"/>
          </w:rPr>
          <w:delText xml:space="preserve"> </w:delText>
        </w:r>
        <w:r w:rsidR="00A070D9" w:rsidDel="0076065A">
          <w:rPr>
            <w:lang w:val="en-US"/>
          </w:rPr>
          <w:delText>twice as high in condition B, as opposed to condition A. Therefore, the user loads a file of processed microarray data and picks a column with fold changes, log r</w:delText>
        </w:r>
        <w:r w:rsidR="00A929DD" w:rsidDel="0076065A">
          <w:rPr>
            <w:lang w:val="en-US"/>
          </w:rPr>
          <w:delText>atios or p-values to visualize. If</w:delText>
        </w:r>
        <w:r w:rsidR="00A070D9" w:rsidDel="0076065A">
          <w:rPr>
            <w:lang w:val="en-US"/>
          </w:rPr>
          <w:delText xml:space="preserve">, for example, </w:delText>
        </w:r>
        <w:r w:rsidR="00A929DD" w:rsidDel="0076065A">
          <w:rPr>
            <w:lang w:val="en-US"/>
          </w:rPr>
          <w:delText xml:space="preserve">any </w:delText>
        </w:r>
        <w:r w:rsidR="00A070D9" w:rsidDel="0076065A">
          <w:rPr>
            <w:lang w:val="en-US"/>
          </w:rPr>
          <w:delText>Gene ‘</w:delText>
        </w:r>
        <w:r w:rsidR="00A929DD" w:rsidDel="0076065A">
          <w:rPr>
            <w:lang w:val="en-US"/>
          </w:rPr>
          <w:delText>G</w:delText>
        </w:r>
        <w:r w:rsidR="00A070D9" w:rsidDel="0076065A">
          <w:rPr>
            <w:lang w:val="en-US"/>
          </w:rPr>
          <w:delText>’</w:delText>
        </w:r>
        <w:r w:rsidR="00A929DD" w:rsidDel="0076065A">
          <w:rPr>
            <w:lang w:val="en-US"/>
          </w:rPr>
          <w:delText xml:space="preserve"> from this dataset</w:delText>
        </w:r>
        <w:r w:rsidR="00A070D9" w:rsidDel="0076065A">
          <w:rPr>
            <w:lang w:val="en-US"/>
          </w:rPr>
          <w:delText xml:space="preserve"> has a log</w:delText>
        </w:r>
        <w:r w:rsidR="00A070D9" w:rsidRPr="00A929DD" w:rsidDel="0076065A">
          <w:rPr>
            <w:vertAlign w:val="subscript"/>
            <w:lang w:val="en-US"/>
          </w:rPr>
          <w:delText>2</w:delText>
        </w:r>
        <w:r w:rsidR="00A070D9" w:rsidDel="0076065A">
          <w:rPr>
            <w:lang w:val="en-US"/>
          </w:rPr>
          <w:delText xml:space="preserve"> fold-change of 1, the gene is twice as high expressed in condition </w:delText>
        </w:r>
        <w:r w:rsidR="00A929DD" w:rsidDel="0076065A">
          <w:rPr>
            <w:lang w:val="en-US"/>
          </w:rPr>
          <w:delText>B as opposed to A.</w:delText>
        </w:r>
      </w:del>
    </w:p>
    <w:p w:rsidR="00A070D9" w:rsidRDefault="00A070D9" w:rsidP="00522AEB">
      <w:pPr>
        <w:pStyle w:val="KeinLeerraum"/>
        <w:rPr>
          <w:lang w:val="en-US"/>
        </w:rPr>
      </w:pPr>
    </w:p>
    <w:p w:rsidR="00227DA4" w:rsidRDefault="00A070D9" w:rsidP="00522AEB">
      <w:pPr>
        <w:pStyle w:val="KeinLeerraum"/>
        <w:rPr>
          <w:lang w:val="en-US"/>
        </w:rPr>
      </w:pPr>
      <w:r>
        <w:rPr>
          <w:lang w:val="en-US"/>
        </w:rPr>
        <w:t xml:space="preserve">In the end, it is not important for the visualization technique if the input data was a comparison of different tumors or treatments. It works with a comparison of any </w:t>
      </w:r>
      <w:r w:rsidR="00A929DD">
        <w:rPr>
          <w:lang w:val="en-US"/>
        </w:rPr>
        <w:t>two expression values, independent if the sample was a tumor sample, disease or whatever.</w:t>
      </w:r>
    </w:p>
    <w:p w:rsidR="00A929DD" w:rsidRDefault="00A929DD" w:rsidP="00522AEB">
      <w:pPr>
        <w:pStyle w:val="KeinLeerraum"/>
        <w:rPr>
          <w:lang w:val="en-US"/>
        </w:rPr>
      </w:pPr>
    </w:p>
    <w:p w:rsidR="00A929DD" w:rsidRDefault="00A929DD" w:rsidP="00522AEB">
      <w:pPr>
        <w:pStyle w:val="KeinLeerraum"/>
        <w:rPr>
          <w:lang w:val="en-US"/>
        </w:rPr>
      </w:pPr>
      <w:r>
        <w:rPr>
          <w:lang w:val="en-US"/>
        </w:rPr>
        <w:t>Figure 1 (left part) shows an input dataset we used for generating the example figures. Here, we had two observations called ‘Ctnnb1’ and ‘</w:t>
      </w:r>
      <w:proofErr w:type="spellStart"/>
      <w:r>
        <w:rPr>
          <w:lang w:val="en-US"/>
        </w:rPr>
        <w:t>Ras’</w:t>
      </w:r>
      <w:proofErr w:type="spellEnd"/>
      <w:del w:id="5" w:author="wrzodek" w:date="2012-08-03T14:57:00Z">
        <w:r w:rsidDel="0076065A">
          <w:rPr>
            <w:lang w:val="en-US"/>
          </w:rPr>
          <w:delText xml:space="preserve">. Both observations are </w:delText>
        </w:r>
        <w:r w:rsidR="00F66F1B" w:rsidDel="0076065A">
          <w:rPr>
            <w:lang w:val="en-US"/>
          </w:rPr>
          <w:delText>calculated</w:delText>
        </w:r>
        <w:r w:rsidDel="0076065A">
          <w:rPr>
            <w:lang w:val="en-US"/>
          </w:rPr>
          <w:delText xml:space="preserve"> from a comparison between tumor and healthy tissue</w:delText>
        </w:r>
      </w:del>
      <w:ins w:id="6" w:author="wrzodek" w:date="2012-08-03T14:57:00Z">
        <w:r w:rsidR="0076065A">
          <w:rPr>
            <w:lang w:val="en-US"/>
          </w:rPr>
          <w:t xml:space="preserve">, which were calculated from a comparison between tumor and </w:t>
        </w:r>
      </w:ins>
      <w:ins w:id="7" w:author="wrzodek" w:date="2012-08-03T14:58:00Z">
        <w:r w:rsidR="0076065A">
          <w:rPr>
            <w:lang w:val="en-US"/>
          </w:rPr>
          <w:t>healthy</w:t>
        </w:r>
      </w:ins>
      <w:ins w:id="8" w:author="wrzodek" w:date="2012-08-03T14:57:00Z">
        <w:r w:rsidR="0076065A">
          <w:rPr>
            <w:lang w:val="en-US"/>
          </w:rPr>
          <w:t xml:space="preserve"> tissue</w:t>
        </w:r>
      </w:ins>
      <w:r>
        <w:rPr>
          <w:lang w:val="en-US"/>
        </w:rPr>
        <w:t>. This is important for the interpretation of the figures by the user</w:t>
      </w:r>
      <w:del w:id="9" w:author="wrzodek" w:date="2012-08-03T14:58:00Z">
        <w:r w:rsidDel="0076065A">
          <w:rPr>
            <w:lang w:val="en-US"/>
          </w:rPr>
          <w:delText>. B</w:delText>
        </w:r>
      </w:del>
      <w:ins w:id="10" w:author="wrzodek" w:date="2012-08-03T14:58:00Z">
        <w:r w:rsidR="0076065A">
          <w:rPr>
            <w:lang w:val="en-US"/>
          </w:rPr>
          <w:t>, b</w:t>
        </w:r>
      </w:ins>
      <w:r>
        <w:rPr>
          <w:lang w:val="en-US"/>
        </w:rPr>
        <w:t xml:space="preserve">ut for the visualization procedure itself, only the value is important. </w:t>
      </w:r>
    </w:p>
    <w:p w:rsidR="00A929DD" w:rsidRDefault="000B6E92" w:rsidP="000B6E92">
      <w:pPr>
        <w:pStyle w:val="HTMLVorformatiert"/>
        <w:rPr>
          <w:color w:val="FF0000"/>
          <w:lang w:val="en-US"/>
        </w:rPr>
      </w:pPr>
      <w:r w:rsidRPr="000B6E92">
        <w:rPr>
          <w:color w:val="FF0000"/>
          <w:lang w:val="en-US"/>
        </w:rPr>
        <w:br/>
        <w:t xml:space="preserve">In section 2.3 we have 'Each of these boxes is then </w:t>
      </w:r>
      <w:proofErr w:type="spellStart"/>
      <w:r w:rsidRPr="000B6E92">
        <w:rPr>
          <w:color w:val="FF0000"/>
          <w:lang w:val="en-US"/>
        </w:rPr>
        <w:t>labelled</w:t>
      </w:r>
      <w:proofErr w:type="spellEnd"/>
      <w:r w:rsidRPr="000B6E92">
        <w:rPr>
          <w:color w:val="FF0000"/>
          <w:lang w:val="en-US"/>
        </w:rPr>
        <w:t xml:space="preserve"> according to the respective protein form and colored based on the underlying expression data, as described previously for mRNA </w:t>
      </w:r>
      <w:proofErr w:type="spellStart"/>
      <w:r w:rsidRPr="000B6E92">
        <w:rPr>
          <w:color w:val="FF0000"/>
          <w:lang w:val="en-US"/>
        </w:rPr>
        <w:t>datasets'</w:t>
      </w:r>
      <w:proofErr w:type="spellEnd"/>
      <w:r w:rsidRPr="000B6E92">
        <w:rPr>
          <w:color w:val="FF0000"/>
          <w:lang w:val="en-US"/>
        </w:rPr>
        <w:t xml:space="preserve">. Given that </w:t>
      </w:r>
      <w:r w:rsidRPr="000B6E92">
        <w:rPr>
          <w:color w:val="FF0000"/>
          <w:lang w:val="en-US"/>
        </w:rPr>
        <w:br/>
        <w:t xml:space="preserve">- proteomics experimental data is mostly qualitative (signal = protein present; no signal = protein may or may not be there), and </w:t>
      </w:r>
      <w:r w:rsidRPr="000B6E92">
        <w:rPr>
          <w:color w:val="FF0000"/>
          <w:lang w:val="en-US"/>
        </w:rPr>
        <w:br/>
        <w:t xml:space="preserve">- different protein modifications are mapped to the same gene </w:t>
      </w:r>
      <w:r w:rsidRPr="000B6E92">
        <w:rPr>
          <w:color w:val="FF0000"/>
          <w:lang w:val="en-US"/>
        </w:rPr>
        <w:br/>
        <w:t xml:space="preserve">how is </w:t>
      </w:r>
      <w:proofErr w:type="spellStart"/>
      <w:r w:rsidRPr="000B6E92">
        <w:rPr>
          <w:color w:val="FF0000"/>
          <w:lang w:val="en-US"/>
        </w:rPr>
        <w:t>quantiative</w:t>
      </w:r>
      <w:proofErr w:type="spellEnd"/>
      <w:r w:rsidRPr="000B6E92">
        <w:rPr>
          <w:color w:val="FF0000"/>
          <w:lang w:val="en-US"/>
        </w:rPr>
        <w:t xml:space="preserve"> expression data for different protein forms obtained? </w:t>
      </w:r>
      <w:r w:rsidRPr="000B6E92">
        <w:rPr>
          <w:color w:val="FF0000"/>
          <w:lang w:val="en-US"/>
        </w:rPr>
        <w:br/>
      </w:r>
    </w:p>
    <w:p w:rsidR="004E5DE3" w:rsidRDefault="00A929DD" w:rsidP="00522AEB">
      <w:pPr>
        <w:pStyle w:val="KeinLeerraum"/>
        <w:rPr>
          <w:lang w:val="en-US"/>
        </w:rPr>
      </w:pPr>
      <w:r w:rsidRPr="00A929DD">
        <w:rPr>
          <w:lang w:val="en-US"/>
        </w:rPr>
        <w:t>Quantitative expression data for different protein modifications can be obtained by reverse-phase protein arrays</w:t>
      </w:r>
      <w:ins w:id="11" w:author="wrzodek" w:date="2012-08-03T14:59:00Z">
        <w:r w:rsidR="0076065A">
          <w:rPr>
            <w:lang w:val="en-US"/>
          </w:rPr>
          <w:t>, which utilize specific antibodies for protein detection</w:t>
        </w:r>
      </w:ins>
      <w:r w:rsidRPr="00A929DD">
        <w:rPr>
          <w:lang w:val="en-US"/>
        </w:rPr>
        <w:t xml:space="preserve">. </w:t>
      </w:r>
      <w:r>
        <w:rPr>
          <w:lang w:val="en-US"/>
        </w:rPr>
        <w:t xml:space="preserve">The relevant </w:t>
      </w:r>
      <w:r w:rsidR="004E5DE3">
        <w:rPr>
          <w:lang w:val="en-US"/>
        </w:rPr>
        <w:t xml:space="preserve">references are </w:t>
      </w:r>
      <w:r w:rsidR="004E5DE3">
        <w:rPr>
          <w:lang w:val="en-US"/>
        </w:rPr>
        <w:lastRenderedPageBreak/>
        <w:t xml:space="preserve">cited in the same paragraph </w:t>
      </w:r>
      <w:r w:rsidR="004E5DE3" w:rsidRPr="004E5DE3">
        <w:rPr>
          <w:lang w:val="en-US"/>
        </w:rPr>
        <w:t>(</w:t>
      </w:r>
      <w:proofErr w:type="spellStart"/>
      <w:r w:rsidR="004E5DE3" w:rsidRPr="004E5DE3">
        <w:rPr>
          <w:lang w:val="en-US"/>
        </w:rPr>
        <w:t>Pirnia</w:t>
      </w:r>
      <w:proofErr w:type="spellEnd"/>
      <w:r w:rsidR="004E5DE3" w:rsidRPr="004E5DE3">
        <w:rPr>
          <w:lang w:val="en-US"/>
        </w:rPr>
        <w:t xml:space="preserve"> et al., 2009; Yates et al., 2009)</w:t>
      </w:r>
      <w:r w:rsidR="004E5DE3">
        <w:rPr>
          <w:lang w:val="en-US"/>
        </w:rPr>
        <w:t>.</w:t>
      </w:r>
      <w:r w:rsidR="00AB49F8">
        <w:rPr>
          <w:lang w:val="en-US"/>
        </w:rPr>
        <w:t xml:space="preserve"> For general quantitative mass spectrometry, several other approaches exist (see, e.g., </w:t>
      </w:r>
      <w:r w:rsidR="00522AEB">
        <w:rPr>
          <w:lang w:val="en-US"/>
        </w:rPr>
        <w:t>“</w:t>
      </w:r>
      <w:proofErr w:type="spellStart"/>
      <w:r w:rsidR="00AB49F8" w:rsidRPr="00AB49F8">
        <w:rPr>
          <w:lang w:val="en-US"/>
        </w:rPr>
        <w:t>Ong</w:t>
      </w:r>
      <w:proofErr w:type="spellEnd"/>
      <w:r w:rsidR="00AB49F8" w:rsidRPr="00AB49F8">
        <w:rPr>
          <w:lang w:val="en-US"/>
        </w:rPr>
        <w:t xml:space="preserve">, S.-E. &amp; Mann, M. </w:t>
      </w:r>
      <w:r w:rsidR="00AB49F8" w:rsidRPr="00522AEB">
        <w:rPr>
          <w:i/>
          <w:lang w:val="en-US"/>
        </w:rPr>
        <w:t>Mass spectrometry-based proteomics turns quantitative.</w:t>
      </w:r>
      <w:r w:rsidR="00AB49F8" w:rsidRPr="00AB49F8">
        <w:rPr>
          <w:lang w:val="en-US"/>
        </w:rPr>
        <w:t xml:space="preserve"> </w:t>
      </w:r>
      <w:proofErr w:type="gramStart"/>
      <w:r w:rsidR="00AB49F8" w:rsidRPr="00AB49F8">
        <w:rPr>
          <w:lang w:val="en-US"/>
        </w:rPr>
        <w:t xml:space="preserve">Nat </w:t>
      </w:r>
      <w:proofErr w:type="spellStart"/>
      <w:r w:rsidR="00AB49F8" w:rsidRPr="00AB49F8">
        <w:rPr>
          <w:lang w:val="en-US"/>
        </w:rPr>
        <w:t>Chem</w:t>
      </w:r>
      <w:proofErr w:type="spellEnd"/>
      <w:r w:rsidR="00AB49F8" w:rsidRPr="00AB49F8">
        <w:rPr>
          <w:lang w:val="en-US"/>
        </w:rPr>
        <w:t xml:space="preserve"> </w:t>
      </w:r>
      <w:proofErr w:type="spellStart"/>
      <w:r w:rsidR="00AB49F8" w:rsidRPr="00AB49F8">
        <w:rPr>
          <w:lang w:val="en-US"/>
        </w:rPr>
        <w:t>Biol</w:t>
      </w:r>
      <w:proofErr w:type="spellEnd"/>
      <w:r w:rsidR="00AB49F8" w:rsidRPr="00AB49F8">
        <w:rPr>
          <w:lang w:val="en-US"/>
        </w:rPr>
        <w:t xml:space="preserve"> 1, 252-262 (2005)</w:t>
      </w:r>
      <w:r w:rsidR="00522AEB">
        <w:rPr>
          <w:lang w:val="en-US"/>
        </w:rPr>
        <w:t>”</w:t>
      </w:r>
      <w:r w:rsidR="00AB49F8">
        <w:rPr>
          <w:lang w:val="en-US"/>
        </w:rPr>
        <w:t>)</w:t>
      </w:r>
      <w:r w:rsidR="00AB49F8" w:rsidRPr="00AB49F8">
        <w:rPr>
          <w:lang w:val="en-US"/>
        </w:rPr>
        <w:t>.</w:t>
      </w:r>
      <w:proofErr w:type="gramEnd"/>
    </w:p>
    <w:p w:rsidR="004E5DE3" w:rsidRDefault="004E5DE3" w:rsidP="00522AEB">
      <w:pPr>
        <w:pStyle w:val="KeinLeerraum"/>
        <w:rPr>
          <w:lang w:val="en-US"/>
        </w:rPr>
      </w:pPr>
    </w:p>
    <w:p w:rsidR="004E5DE3" w:rsidRDefault="00AB49F8" w:rsidP="00522AEB">
      <w:pPr>
        <w:pStyle w:val="KeinLeerraum"/>
        <w:rPr>
          <w:lang w:val="en-US"/>
        </w:rPr>
      </w:pPr>
      <w:del w:id="12" w:author="wrzodek" w:date="2012-08-03T15:00:00Z">
        <w:r w:rsidDel="0076065A">
          <w:rPr>
            <w:lang w:val="en-US"/>
          </w:rPr>
          <w:delText xml:space="preserve">But </w:delText>
        </w:r>
      </w:del>
      <w:ins w:id="13" w:author="wrzodek" w:date="2012-08-03T15:00:00Z">
        <w:r w:rsidR="0076065A">
          <w:rPr>
            <w:lang w:val="en-US"/>
          </w:rPr>
          <w:t xml:space="preserve">However, </w:t>
        </w:r>
      </w:ins>
      <w:r>
        <w:rPr>
          <w:lang w:val="en-US"/>
        </w:rPr>
        <w:t xml:space="preserve">also binary MS data can be visualized. Imagine a table with each row corresponding to a protein and one column with a ‘1’ if a protein is expressed and ‘0’ if not. </w:t>
      </w:r>
      <w:del w:id="14" w:author="wrzodek" w:date="2012-08-03T15:00:00Z">
        <w:r w:rsidDel="00B8048F">
          <w:rPr>
            <w:lang w:val="en-US"/>
          </w:rPr>
          <w:delText>Exactly a</w:delText>
        </w:r>
      </w:del>
      <w:ins w:id="15" w:author="wrzodek" w:date="2012-08-03T15:00:00Z">
        <w:r w:rsidR="00B8048F">
          <w:rPr>
            <w:lang w:val="en-US"/>
          </w:rPr>
          <w:t>A</w:t>
        </w:r>
      </w:ins>
      <w:r>
        <w:rPr>
          <w:lang w:val="en-US"/>
        </w:rPr>
        <w:t>s described in the publication, the result would be a small box below each gene, corresponding to the protein. This box would be white for all zeros (no signal) and red for all ones (signal).</w:t>
      </w:r>
    </w:p>
    <w:p w:rsidR="000B6E92" w:rsidRPr="00227DA4" w:rsidRDefault="000B6E92" w:rsidP="000B6E92">
      <w:pPr>
        <w:pStyle w:val="HTMLVorformatiert"/>
        <w:rPr>
          <w:color w:val="1F497D" w:themeColor="text2"/>
          <w:lang w:val="en-US"/>
        </w:rPr>
      </w:pPr>
      <w:r w:rsidRPr="000B6E92">
        <w:rPr>
          <w:color w:val="FF0000"/>
          <w:lang w:val="en-US"/>
        </w:rPr>
        <w:br/>
        <w:t xml:space="preserve">Reviewer: 2 </w:t>
      </w:r>
      <w:r w:rsidRPr="000B6E92">
        <w:rPr>
          <w:color w:val="FF0000"/>
          <w:lang w:val="en-US"/>
        </w:rPr>
        <w:br/>
        <w:t xml:space="preserve">Comments to the Author </w:t>
      </w:r>
      <w:r w:rsidRPr="000B6E92">
        <w:rPr>
          <w:color w:val="FF0000"/>
          <w:lang w:val="en-US"/>
        </w:rPr>
        <w:br/>
      </w:r>
      <w:proofErr w:type="gramStart"/>
      <w:r w:rsidRPr="000B6E92">
        <w:rPr>
          <w:color w:val="FF0000"/>
          <w:lang w:val="en-US"/>
        </w:rPr>
        <w:t>The</w:t>
      </w:r>
      <w:proofErr w:type="gramEnd"/>
      <w:r w:rsidRPr="000B6E92">
        <w:rPr>
          <w:color w:val="FF0000"/>
          <w:lang w:val="en-US"/>
        </w:rPr>
        <w:t xml:space="preserve"> methods and tools described in the paper « Pathway-based visualization of cross-platform microarray datasets » are dedicated to the analysis and visualization of different kind of expression/functional data at the pathway level. For that, 4 types of data (mRNA and miRNA expression data, protein expression data and methylation data) can be mapped on </w:t>
      </w:r>
      <w:proofErr w:type="spellStart"/>
      <w:r w:rsidRPr="000B6E92">
        <w:rPr>
          <w:color w:val="FF0000"/>
          <w:lang w:val="en-US"/>
        </w:rPr>
        <w:t>Kegg</w:t>
      </w:r>
      <w:proofErr w:type="spellEnd"/>
      <w:r w:rsidRPr="000B6E92">
        <w:rPr>
          <w:color w:val="FF0000"/>
          <w:lang w:val="en-US"/>
        </w:rPr>
        <w:t xml:space="preserve"> pathways, and all types of data can be visualized simultaneously. The java tool first allows the user to identify </w:t>
      </w:r>
      <w:proofErr w:type="spellStart"/>
      <w:r w:rsidRPr="000B6E92">
        <w:rPr>
          <w:color w:val="FF0000"/>
          <w:lang w:val="en-US"/>
        </w:rPr>
        <w:t>Kegg</w:t>
      </w:r>
      <w:proofErr w:type="spellEnd"/>
      <w:r w:rsidRPr="000B6E92">
        <w:rPr>
          <w:color w:val="FF0000"/>
          <w:lang w:val="en-US"/>
        </w:rPr>
        <w:t xml:space="preserve"> pathways (and also GO annotations and </w:t>
      </w:r>
      <w:proofErr w:type="spellStart"/>
      <w:r w:rsidRPr="000B6E92">
        <w:rPr>
          <w:color w:val="FF0000"/>
          <w:lang w:val="en-US"/>
        </w:rPr>
        <w:t>MSig</w:t>
      </w:r>
      <w:proofErr w:type="spellEnd"/>
      <w:r w:rsidRPr="000B6E92">
        <w:rPr>
          <w:color w:val="FF0000"/>
          <w:lang w:val="en-US"/>
        </w:rPr>
        <w:t xml:space="preserve"> DB annotations) associated with the dataset of interest through an enrichment analysis. In a second step, expression and methylation data can be mapped on </w:t>
      </w:r>
      <w:proofErr w:type="spellStart"/>
      <w:r w:rsidRPr="000B6E92">
        <w:rPr>
          <w:color w:val="FF0000"/>
          <w:lang w:val="en-US"/>
        </w:rPr>
        <w:t>Kegg</w:t>
      </w:r>
      <w:proofErr w:type="spellEnd"/>
      <w:r w:rsidRPr="000B6E92">
        <w:rPr>
          <w:color w:val="FF0000"/>
          <w:lang w:val="en-US"/>
        </w:rPr>
        <w:t xml:space="preserve"> pathways, and finally, these different data can be integrated together. </w:t>
      </w:r>
      <w:r w:rsidRPr="000B6E92">
        <w:rPr>
          <w:color w:val="FF0000"/>
          <w:lang w:val="en-US"/>
        </w:rPr>
        <w:br/>
        <w:t>The paper is clear and well-written, and the tool is functioning correctly. Such integration of functional data is mi</w:t>
      </w:r>
      <w:r>
        <w:rPr>
          <w:color w:val="FF0000"/>
          <w:lang w:val="en-US"/>
        </w:rPr>
        <w:t>ssing in the field.</w:t>
      </w:r>
    </w:p>
    <w:p w:rsidR="000B6E92" w:rsidRDefault="000B6E92" w:rsidP="000B6E92">
      <w:pPr>
        <w:pStyle w:val="HTMLVorformatiert"/>
        <w:rPr>
          <w:color w:val="FF0000"/>
          <w:lang w:val="en-US"/>
        </w:rPr>
      </w:pPr>
      <w:r w:rsidRPr="000B6E92">
        <w:rPr>
          <w:color w:val="FF0000"/>
          <w:lang w:val="en-US"/>
        </w:rPr>
        <w:br/>
        <w:t xml:space="preserve">However, a step forward in the development of the tool would improve a lot its significance for biologists and </w:t>
      </w:r>
      <w:proofErr w:type="spellStart"/>
      <w:r w:rsidRPr="000B6E92">
        <w:rPr>
          <w:color w:val="FF0000"/>
          <w:lang w:val="en-US"/>
        </w:rPr>
        <w:t>bioinformaticians</w:t>
      </w:r>
      <w:proofErr w:type="spellEnd"/>
      <w:r w:rsidRPr="000B6E92">
        <w:rPr>
          <w:color w:val="FF0000"/>
          <w:lang w:val="en-US"/>
        </w:rPr>
        <w:t xml:space="preserve">. The main pitfalls are indeed that providing the tabular files for the 4 types of data in the correct formats is not easy. This could be overcome by 1) A better integration with existing tools dedicated to the analysis of expression data and 2) An extension of the gene identifiers recognized. </w:t>
      </w:r>
    </w:p>
    <w:p w:rsidR="000B6E92" w:rsidRDefault="000B6E92" w:rsidP="000B6E92">
      <w:pPr>
        <w:pStyle w:val="HTMLVorformatiert"/>
        <w:rPr>
          <w:color w:val="FF0000"/>
          <w:lang w:val="en-US"/>
        </w:rPr>
      </w:pPr>
    </w:p>
    <w:p w:rsidR="00DA2343" w:rsidRDefault="000B6E92">
      <w:pPr>
        <w:pStyle w:val="KeinLeerraum"/>
        <w:rPr>
          <w:lang w:val="en-US"/>
        </w:rPr>
      </w:pPr>
      <w:r w:rsidRPr="000B6E92">
        <w:rPr>
          <w:lang w:val="en-US"/>
        </w:rPr>
        <w:t xml:space="preserve">We </w:t>
      </w:r>
      <w:r>
        <w:rPr>
          <w:lang w:val="en-US"/>
        </w:rPr>
        <w:t>completely</w:t>
      </w:r>
      <w:r w:rsidRPr="000B6E92">
        <w:rPr>
          <w:lang w:val="en-US"/>
        </w:rPr>
        <w:t xml:space="preserve"> agree </w:t>
      </w:r>
      <w:r>
        <w:rPr>
          <w:lang w:val="en-US"/>
        </w:rPr>
        <w:t xml:space="preserve">with both points. </w:t>
      </w:r>
      <w:r w:rsidR="00AB49F8">
        <w:rPr>
          <w:lang w:val="en-US"/>
        </w:rPr>
        <w:t>The drawback is</w:t>
      </w:r>
      <w:r w:rsidR="00CE6B27">
        <w:rPr>
          <w:lang w:val="en-US"/>
        </w:rPr>
        <w:t xml:space="preserve"> that</w:t>
      </w:r>
      <w:r w:rsidR="00AB49F8">
        <w:rPr>
          <w:lang w:val="en-US"/>
        </w:rPr>
        <w:t xml:space="preserve"> there is no standard file format for processed data, especially not across multiple array platforms. However, it is very common to produce a single table</w:t>
      </w:r>
      <w:ins w:id="16" w:author="wrzodek" w:date="2012-08-03T15:04:00Z">
        <w:r w:rsidR="00B8048F">
          <w:rPr>
            <w:lang w:val="en-US"/>
          </w:rPr>
          <w:t xml:space="preserve"> (e.g., in excel)</w:t>
        </w:r>
      </w:ins>
      <w:r w:rsidR="00AB49F8">
        <w:rPr>
          <w:lang w:val="en-US"/>
        </w:rPr>
        <w:t xml:space="preserve"> </w:t>
      </w:r>
      <w:ins w:id="17" w:author="wrzodek" w:date="2012-08-03T15:01:00Z">
        <w:r w:rsidR="00B8048F">
          <w:rPr>
            <w:lang w:val="en-US"/>
          </w:rPr>
          <w:t xml:space="preserve">containing the </w:t>
        </w:r>
      </w:ins>
      <w:del w:id="18" w:author="wrzodek" w:date="2012-08-03T15:01:00Z">
        <w:r w:rsidR="00AB49F8" w:rsidDel="00B8048F">
          <w:rPr>
            <w:lang w:val="en-US"/>
          </w:rPr>
          <w:delText xml:space="preserve">with genes and </w:delText>
        </w:r>
      </w:del>
      <w:r w:rsidR="00AB49F8">
        <w:rPr>
          <w:lang w:val="en-US"/>
        </w:rPr>
        <w:t>fold-changes</w:t>
      </w:r>
      <w:ins w:id="19" w:author="wrzodek" w:date="2012-08-03T15:02:00Z">
        <w:r w:rsidR="00B8048F">
          <w:rPr>
            <w:lang w:val="en-US"/>
          </w:rPr>
          <w:t xml:space="preserve"> </w:t>
        </w:r>
      </w:ins>
      <w:del w:id="20" w:author="wrzodek" w:date="2012-08-03T15:02:00Z">
        <w:r w:rsidR="00AB49F8" w:rsidDel="00B8048F">
          <w:rPr>
            <w:lang w:val="en-US"/>
          </w:rPr>
          <w:delText xml:space="preserve"> </w:delText>
        </w:r>
      </w:del>
      <w:del w:id="21" w:author="wrzodek" w:date="2012-08-03T15:03:00Z">
        <w:r w:rsidR="00AB49F8" w:rsidDel="00B8048F">
          <w:rPr>
            <w:lang w:val="en-US"/>
          </w:rPr>
          <w:delText xml:space="preserve">(or DNA methylation changes and similar interpretations) </w:delText>
        </w:r>
      </w:del>
      <w:ins w:id="22" w:author="wrzodek" w:date="2012-08-03T15:02:00Z">
        <w:r w:rsidR="00B8048F">
          <w:rPr>
            <w:lang w:val="en-US"/>
          </w:rPr>
          <w:t>for each gene and experimental condition.</w:t>
        </w:r>
      </w:ins>
      <w:del w:id="23" w:author="wrzodek" w:date="2012-08-03T15:03:00Z">
        <w:r w:rsidR="00AB49F8" w:rsidDel="00B8048F">
          <w:rPr>
            <w:lang w:val="en-US"/>
          </w:rPr>
          <w:delText>that biologists can inspect</w:delText>
        </w:r>
        <w:r w:rsidR="00CE6B27" w:rsidDel="00B8048F">
          <w:rPr>
            <w:lang w:val="en-US"/>
          </w:rPr>
          <w:delText>, e.g.,</w:delText>
        </w:r>
        <w:r w:rsidR="00AB49F8" w:rsidDel="00B8048F">
          <w:rPr>
            <w:lang w:val="en-US"/>
          </w:rPr>
          <w:delText xml:space="preserve"> in excel.</w:delText>
        </w:r>
      </w:del>
      <w:r w:rsidR="00AB49F8">
        <w:rPr>
          <w:lang w:val="en-US"/>
        </w:rPr>
        <w:t xml:space="preserve"> This said, the common denominator of most stored processed array data are tabular files.</w:t>
      </w:r>
      <w:r w:rsidR="00CE6B27">
        <w:rPr>
          <w:lang w:val="en-US"/>
        </w:rPr>
        <w:t xml:space="preserve"> </w:t>
      </w:r>
      <w:del w:id="24" w:author="wrzodek" w:date="2012-08-03T15:08:00Z">
        <w:r w:rsidR="00CE6B27" w:rsidDel="00B8048F">
          <w:rPr>
            <w:lang w:val="en-US"/>
          </w:rPr>
          <w:delText>But in these files, the used identifiers and columns are always different.</w:delText>
        </w:r>
      </w:del>
      <w:ins w:id="25" w:author="wrzodek" w:date="2012-08-03T15:07:00Z">
        <w:r w:rsidR="00B8048F">
          <w:rPr>
            <w:lang w:val="en-US"/>
          </w:rPr>
          <w:t>However</w:t>
        </w:r>
      </w:ins>
      <w:ins w:id="26" w:author="wrzodek" w:date="2012-08-07T10:30:00Z">
        <w:r w:rsidR="00926D97">
          <w:rPr>
            <w:lang w:val="en-US"/>
          </w:rPr>
          <w:t>,</w:t>
        </w:r>
      </w:ins>
      <w:ins w:id="27" w:author="wrzodek" w:date="2012-08-03T15:07:00Z">
        <w:r w:rsidR="00B8048F">
          <w:rPr>
            <w:lang w:val="en-US"/>
          </w:rPr>
          <w:t xml:space="preserve"> the provided metadata columns (e.g., identifiers) depend on the employed platform </w:t>
        </w:r>
      </w:ins>
      <w:ins w:id="28" w:author="wrzodek" w:date="2012-08-03T15:08:00Z">
        <w:r w:rsidR="00B8048F">
          <w:rPr>
            <w:lang w:val="en-US"/>
          </w:rPr>
          <w:t>and software.</w:t>
        </w:r>
      </w:ins>
    </w:p>
    <w:p w:rsidR="00AB49F8" w:rsidRDefault="00AB49F8" w:rsidP="003C0BA3">
      <w:pPr>
        <w:pStyle w:val="KeinLeerraum"/>
        <w:rPr>
          <w:lang w:val="en-US"/>
        </w:rPr>
      </w:pPr>
    </w:p>
    <w:p w:rsidR="00AB49F8" w:rsidRDefault="00AB49F8" w:rsidP="003C0BA3">
      <w:pPr>
        <w:pStyle w:val="KeinLeerraum"/>
        <w:rPr>
          <w:lang w:val="en-US"/>
        </w:rPr>
      </w:pPr>
      <w:r>
        <w:rPr>
          <w:lang w:val="en-US"/>
        </w:rPr>
        <w:t xml:space="preserve">Therefore, we have put a huge effort in a flexible and easy import of tabular data files. </w:t>
      </w:r>
      <w:r w:rsidR="00CE6B27">
        <w:rPr>
          <w:lang w:val="en-US"/>
        </w:rPr>
        <w:t xml:space="preserve">For example, the column </w:t>
      </w:r>
      <w:proofErr w:type="gramStart"/>
      <w:r w:rsidR="00CE6B27">
        <w:rPr>
          <w:lang w:val="en-US"/>
        </w:rPr>
        <w:t>separator char</w:t>
      </w:r>
      <w:proofErr w:type="gramEnd"/>
      <w:r w:rsidR="00CE6B27">
        <w:rPr>
          <w:lang w:val="en-US"/>
        </w:rPr>
        <w:t xml:space="preserve"> (mostly a tab or comma) or if the file contains headers is detected automatically. Even some of the content is inferred automatically: </w:t>
      </w:r>
      <w:r w:rsidR="006A2D5E">
        <w:rPr>
          <w:lang w:val="en-US"/>
        </w:rPr>
        <w:t>columns</w:t>
      </w:r>
      <w:r w:rsidR="00CE6B27">
        <w:rPr>
          <w:lang w:val="en-US"/>
        </w:rPr>
        <w:t xml:space="preserve"> that contain identifiers with unique regular expressions are automatically assigned (for example, </w:t>
      </w:r>
      <w:del w:id="29" w:author="wrzodek" w:date="2012-08-03T15:10:00Z">
        <w:r w:rsidR="00CE6B27" w:rsidDel="00B8048F">
          <w:rPr>
            <w:lang w:val="en-US"/>
          </w:rPr>
          <w:delText xml:space="preserve">ensemble </w:delText>
        </w:r>
      </w:del>
      <w:proofErr w:type="spellStart"/>
      <w:ins w:id="30" w:author="wrzodek" w:date="2012-08-03T15:10:00Z">
        <w:r w:rsidR="00B8048F">
          <w:rPr>
            <w:lang w:val="en-US"/>
          </w:rPr>
          <w:t>Ensembl</w:t>
        </w:r>
        <w:proofErr w:type="spellEnd"/>
        <w:r w:rsidR="00B8048F">
          <w:rPr>
            <w:lang w:val="en-US"/>
          </w:rPr>
          <w:t xml:space="preserve"> </w:t>
        </w:r>
      </w:ins>
      <w:r w:rsidR="00CE6B27">
        <w:rPr>
          <w:lang w:val="en-US"/>
        </w:rPr>
        <w:t xml:space="preserve">or </w:t>
      </w:r>
      <w:proofErr w:type="spellStart"/>
      <w:r w:rsidR="00CE6B27">
        <w:rPr>
          <w:lang w:val="en-US"/>
        </w:rPr>
        <w:t>RefSeq</w:t>
      </w:r>
      <w:proofErr w:type="spellEnd"/>
      <w:r w:rsidR="006A2D5E">
        <w:rPr>
          <w:lang w:val="en-US"/>
        </w:rPr>
        <w:t xml:space="preserve"> identifiers</w:t>
      </w:r>
      <w:r w:rsidR="00CE6B27">
        <w:rPr>
          <w:lang w:val="en-US"/>
        </w:rPr>
        <w:t>).</w:t>
      </w:r>
    </w:p>
    <w:p w:rsidR="00E737BC" w:rsidRDefault="00E737BC" w:rsidP="003C0BA3">
      <w:pPr>
        <w:pStyle w:val="KeinLeerraum"/>
        <w:rPr>
          <w:lang w:val="en-US"/>
        </w:rPr>
      </w:pPr>
    </w:p>
    <w:p w:rsidR="00451B7A" w:rsidRDefault="00E737BC" w:rsidP="003C0BA3">
      <w:pPr>
        <w:pStyle w:val="KeinLeerraum"/>
        <w:rPr>
          <w:lang w:val="en-US"/>
        </w:rPr>
      </w:pPr>
      <w:r>
        <w:rPr>
          <w:lang w:val="en-US"/>
        </w:rPr>
        <w:t xml:space="preserve">Currently, </w:t>
      </w:r>
      <w:proofErr w:type="spellStart"/>
      <w:r>
        <w:rPr>
          <w:lang w:val="en-US"/>
        </w:rPr>
        <w:t>InCroMAP</w:t>
      </w:r>
      <w:proofErr w:type="spellEnd"/>
      <w:r>
        <w:rPr>
          <w:lang w:val="en-US"/>
        </w:rPr>
        <w:t xml:space="preserve"> supports the most popular database identifiers for genes: </w:t>
      </w:r>
      <w:proofErr w:type="spellStart"/>
      <w:r>
        <w:rPr>
          <w:lang w:val="en-US"/>
        </w:rPr>
        <w:t>EntrezGene</w:t>
      </w:r>
      <w:proofErr w:type="spellEnd"/>
      <w:r>
        <w:rPr>
          <w:lang w:val="en-US"/>
        </w:rPr>
        <w:t xml:space="preserve">, </w:t>
      </w:r>
      <w:proofErr w:type="spellStart"/>
      <w:r>
        <w:rPr>
          <w:lang w:val="en-US"/>
        </w:rPr>
        <w:t>Ensembl</w:t>
      </w:r>
      <w:proofErr w:type="spellEnd"/>
      <w:r>
        <w:rPr>
          <w:lang w:val="en-US"/>
        </w:rPr>
        <w:t xml:space="preserve">, </w:t>
      </w:r>
      <w:r w:rsidRPr="00E737BC">
        <w:rPr>
          <w:lang w:val="en-US"/>
        </w:rPr>
        <w:t>NCBI Reference Sequence (</w:t>
      </w:r>
      <w:proofErr w:type="spellStart"/>
      <w:r w:rsidRPr="00E737BC">
        <w:rPr>
          <w:lang w:val="en-US"/>
        </w:rPr>
        <w:t>RefSeq</w:t>
      </w:r>
      <w:proofErr w:type="spellEnd"/>
      <w:r w:rsidRPr="00E737BC">
        <w:rPr>
          <w:lang w:val="en-US"/>
        </w:rPr>
        <w:t>)</w:t>
      </w:r>
      <w:r>
        <w:rPr>
          <w:lang w:val="en-US"/>
        </w:rPr>
        <w:t>, KEGG Genes and Gene Symbols.</w:t>
      </w:r>
    </w:p>
    <w:p w:rsidR="00451B7A" w:rsidRDefault="00451B7A" w:rsidP="003C0BA3">
      <w:pPr>
        <w:pStyle w:val="KeinLeerraum"/>
        <w:rPr>
          <w:lang w:val="en-US"/>
        </w:rPr>
      </w:pPr>
    </w:p>
    <w:p w:rsidR="00F66F1B" w:rsidRPr="009F31D0" w:rsidRDefault="00451B7A" w:rsidP="003C0BA3">
      <w:pPr>
        <w:pStyle w:val="KeinLeerraum"/>
        <w:rPr>
          <w:lang w:val="en-US"/>
        </w:rPr>
      </w:pPr>
      <w:r>
        <w:rPr>
          <w:lang w:val="en-US"/>
        </w:rPr>
        <w:t xml:space="preserve">Nevertheless, we completely agree that the import of files should be as easy as possible and </w:t>
      </w:r>
      <w:proofErr w:type="spellStart"/>
      <w:r>
        <w:rPr>
          <w:lang w:val="en-US"/>
        </w:rPr>
        <w:t>InCroMAP</w:t>
      </w:r>
      <w:proofErr w:type="spellEnd"/>
      <w:r>
        <w:rPr>
          <w:lang w:val="en-US"/>
        </w:rPr>
        <w:t xml:space="preserve"> should support many identifier databases. </w:t>
      </w:r>
      <w:r w:rsidR="00BE2846">
        <w:rPr>
          <w:lang w:val="en-US"/>
        </w:rPr>
        <w:t xml:space="preserve">Thus, to ease the import of non-annotated microarray data, we further added probe identifiers from </w:t>
      </w:r>
      <w:proofErr w:type="spellStart"/>
      <w:r w:rsidR="00BE2846">
        <w:rPr>
          <w:lang w:val="en-US"/>
        </w:rPr>
        <w:t>Affymetrix</w:t>
      </w:r>
      <w:proofErr w:type="spellEnd"/>
      <w:r w:rsidR="00BE2846">
        <w:rPr>
          <w:lang w:val="en-US"/>
        </w:rPr>
        <w:t xml:space="preserve">, Agilent and </w:t>
      </w:r>
      <w:proofErr w:type="spellStart"/>
      <w:r w:rsidR="00BE2846">
        <w:rPr>
          <w:lang w:val="en-US"/>
        </w:rPr>
        <w:t>Illumina</w:t>
      </w:r>
      <w:proofErr w:type="spellEnd"/>
      <w:r w:rsidR="00BE2846">
        <w:rPr>
          <w:lang w:val="en-US"/>
        </w:rPr>
        <w:t xml:space="preserve"> in the latest </w:t>
      </w:r>
      <w:r w:rsidR="00BE2846" w:rsidRPr="007D08F7">
        <w:rPr>
          <w:lang w:val="en-US"/>
        </w:rPr>
        <w:t>release.</w:t>
      </w:r>
      <w:r w:rsidR="0005183F" w:rsidRPr="007D08F7">
        <w:rPr>
          <w:lang w:val="en-US"/>
        </w:rPr>
        <w:t xml:space="preserve"> Furthermore, we added a </w:t>
      </w:r>
      <w:del w:id="31" w:author="wrzodek" w:date="2012-08-07T10:30:00Z">
        <w:r w:rsidR="0005183F" w:rsidRPr="007D08F7" w:rsidDel="00926D97">
          <w:rPr>
            <w:lang w:val="en-US"/>
          </w:rPr>
          <w:delText>Section</w:delText>
        </w:r>
        <w:r w:rsidR="003C0BA3" w:rsidRPr="007D08F7" w:rsidDel="00926D97">
          <w:rPr>
            <w:lang w:val="en-US"/>
          </w:rPr>
          <w:delText xml:space="preserve"> </w:delText>
        </w:r>
      </w:del>
      <w:ins w:id="32" w:author="wrzodek" w:date="2012-08-07T10:30:00Z">
        <w:r w:rsidR="00926D97">
          <w:rPr>
            <w:lang w:val="en-US"/>
          </w:rPr>
          <w:t>s</w:t>
        </w:r>
        <w:r w:rsidR="00926D97" w:rsidRPr="007D08F7">
          <w:rPr>
            <w:lang w:val="en-US"/>
          </w:rPr>
          <w:t xml:space="preserve">ection </w:t>
        </w:r>
      </w:ins>
      <w:r w:rsidR="003C0BA3" w:rsidRPr="007D08F7">
        <w:rPr>
          <w:lang w:val="en-US"/>
        </w:rPr>
        <w:t>to the FAQ on the homepage and in the documentation</w:t>
      </w:r>
      <w:r w:rsidR="0005183F" w:rsidRPr="007D08F7">
        <w:rPr>
          <w:lang w:val="en-US"/>
        </w:rPr>
        <w:t xml:space="preserve"> that describes how to import data by using the GEO2R tool directly from GEO. In</w:t>
      </w:r>
      <w:r w:rsidR="0005183F">
        <w:rPr>
          <w:lang w:val="en-US"/>
        </w:rPr>
        <w:t xml:space="preserve"> addition to this, our group is currently working on a data preprocessing </w:t>
      </w:r>
      <w:proofErr w:type="spellStart"/>
      <w:r w:rsidR="0005183F">
        <w:rPr>
          <w:lang w:val="en-US"/>
        </w:rPr>
        <w:t>webservice</w:t>
      </w:r>
      <w:proofErr w:type="spellEnd"/>
      <w:r w:rsidR="0005183F">
        <w:rPr>
          <w:lang w:val="en-US"/>
        </w:rPr>
        <w:t xml:space="preserve"> for </w:t>
      </w:r>
      <w:del w:id="33" w:author="wrzodek" w:date="2012-08-03T15:10:00Z">
        <w:r w:rsidR="0005183F" w:rsidDel="00287FA2">
          <w:rPr>
            <w:lang w:val="en-US"/>
          </w:rPr>
          <w:delText xml:space="preserve">integrated </w:delText>
        </w:r>
      </w:del>
      <w:ins w:id="34" w:author="wrzodek" w:date="2012-08-03T15:10:00Z">
        <w:r w:rsidR="00287FA2">
          <w:rPr>
            <w:lang w:val="en-US"/>
          </w:rPr>
          <w:t xml:space="preserve">microarray </w:t>
        </w:r>
      </w:ins>
      <w:r w:rsidR="0005183F">
        <w:rPr>
          <w:lang w:val="en-US"/>
        </w:rPr>
        <w:t xml:space="preserve">data from </w:t>
      </w:r>
      <w:del w:id="35" w:author="wrzodek" w:date="2012-08-03T15:10:00Z">
        <w:r w:rsidR="0005183F" w:rsidDel="00287FA2">
          <w:rPr>
            <w:lang w:val="en-US"/>
          </w:rPr>
          <w:delText xml:space="preserve">multiple </w:delText>
        </w:r>
      </w:del>
      <w:ins w:id="36" w:author="wrzodek" w:date="2012-08-03T15:10:00Z">
        <w:r w:rsidR="00287FA2">
          <w:rPr>
            <w:lang w:val="en-US"/>
          </w:rPr>
          <w:t xml:space="preserve">diverse </w:t>
        </w:r>
      </w:ins>
      <w:r w:rsidR="0005183F">
        <w:rPr>
          <w:lang w:val="en-US"/>
        </w:rPr>
        <w:t xml:space="preserve">platforms. This pipeline will support probe identifiers and will have a special interface for </w:t>
      </w:r>
      <w:proofErr w:type="spellStart"/>
      <w:r w:rsidR="0005183F">
        <w:rPr>
          <w:lang w:val="en-US"/>
        </w:rPr>
        <w:t>InCroMAP</w:t>
      </w:r>
      <w:proofErr w:type="spellEnd"/>
      <w:r w:rsidR="0005183F">
        <w:rPr>
          <w:lang w:val="en-US"/>
        </w:rPr>
        <w:t>.</w:t>
      </w:r>
    </w:p>
    <w:p w:rsidR="000B6E92" w:rsidRPr="009F31D0" w:rsidRDefault="000B6E92" w:rsidP="000B6E92">
      <w:pPr>
        <w:pStyle w:val="HTMLVorformatiert"/>
        <w:rPr>
          <w:color w:val="FF0000"/>
          <w:lang w:val="en-US"/>
        </w:rPr>
      </w:pPr>
    </w:p>
    <w:p w:rsidR="000B6E92" w:rsidRDefault="000B6E92" w:rsidP="000B6E92">
      <w:pPr>
        <w:pStyle w:val="HTMLVorformatiert"/>
        <w:rPr>
          <w:color w:val="FF0000"/>
          <w:lang w:val="en-US"/>
        </w:rPr>
      </w:pPr>
      <w:r w:rsidRPr="000B6E92">
        <w:rPr>
          <w:color w:val="FF0000"/>
          <w:lang w:val="en-US"/>
        </w:rPr>
        <w:lastRenderedPageBreak/>
        <w:t>From the statistics point of view, an improvement of the methods to 1) Perform GSEA like analysis to identify pathway associated with expression data instead of a simple enrichment test, and 2) The possibility to adjust the background while doing the enrichment, would also be valuable. These improvements would be of big interest to the community as the tool could provide a free public alternative to Ingenuity. But it has to be really user-friendly and conn</w:t>
      </w:r>
      <w:r>
        <w:rPr>
          <w:color w:val="FF0000"/>
          <w:lang w:val="en-US"/>
        </w:rPr>
        <w:t>ected to common tools for that.</w:t>
      </w:r>
    </w:p>
    <w:p w:rsidR="000B6E92" w:rsidRDefault="000B6E92" w:rsidP="000B6E92">
      <w:pPr>
        <w:pStyle w:val="HTMLVorformatiert"/>
        <w:rPr>
          <w:color w:val="FF0000"/>
          <w:lang w:val="en-US"/>
        </w:rPr>
      </w:pPr>
    </w:p>
    <w:p w:rsidR="00BE2846" w:rsidRDefault="00BE2846" w:rsidP="007D08F7">
      <w:pPr>
        <w:pStyle w:val="KeinLeerraum"/>
        <w:rPr>
          <w:lang w:val="en-US"/>
        </w:rPr>
      </w:pPr>
      <w:r>
        <w:rPr>
          <w:lang w:val="en-US"/>
        </w:rPr>
        <w:t xml:space="preserve">We agree that it would be desirable to perform GSEA enrichments directly in </w:t>
      </w:r>
      <w:proofErr w:type="spellStart"/>
      <w:r>
        <w:rPr>
          <w:lang w:val="en-US"/>
        </w:rPr>
        <w:t>InCroMAP</w:t>
      </w:r>
      <w:proofErr w:type="spellEnd"/>
      <w:r>
        <w:rPr>
          <w:lang w:val="en-US"/>
        </w:rPr>
        <w:t xml:space="preserve"> and offer options to change various parameters, like the background of an over</w:t>
      </w:r>
      <w:del w:id="37" w:author="wrzodek" w:date="2012-08-03T15:10:00Z">
        <w:r w:rsidDel="00287FA2">
          <w:rPr>
            <w:lang w:val="en-US"/>
          </w:rPr>
          <w:delText>-</w:delText>
        </w:r>
      </w:del>
      <w:r>
        <w:rPr>
          <w:lang w:val="en-US"/>
        </w:rPr>
        <w:t xml:space="preserve">representation test. But </w:t>
      </w:r>
      <w:ins w:id="38" w:author="wrzodek" w:date="2012-08-03T15:11:00Z">
        <w:r w:rsidR="00287FA2">
          <w:rPr>
            <w:lang w:val="en-US"/>
          </w:rPr>
          <w:t xml:space="preserve">the </w:t>
        </w:r>
      </w:ins>
      <w:r>
        <w:rPr>
          <w:lang w:val="en-US"/>
        </w:rPr>
        <w:t xml:space="preserve">implementation of </w:t>
      </w:r>
      <w:del w:id="39" w:author="wrzodek" w:date="2012-08-03T15:11:00Z">
        <w:r w:rsidDel="00287FA2">
          <w:rPr>
            <w:lang w:val="en-US"/>
          </w:rPr>
          <w:delText xml:space="preserve">those </w:delText>
        </w:r>
      </w:del>
      <w:ins w:id="40" w:author="wrzodek" w:date="2012-08-03T15:11:00Z">
        <w:r w:rsidR="00287FA2">
          <w:rPr>
            <w:lang w:val="en-US"/>
          </w:rPr>
          <w:t xml:space="preserve">these </w:t>
        </w:r>
      </w:ins>
      <w:r>
        <w:rPr>
          <w:lang w:val="en-US"/>
        </w:rPr>
        <w:t>features would go beyond the scope of this publication. The central focus lies on the integration of data from different platforms and their visualization.</w:t>
      </w:r>
      <w:r w:rsidR="008B5378">
        <w:rPr>
          <w:lang w:val="en-US"/>
        </w:rPr>
        <w:t xml:space="preserve"> The enrichment feature of </w:t>
      </w:r>
      <w:proofErr w:type="spellStart"/>
      <w:r w:rsidR="008B5378">
        <w:rPr>
          <w:lang w:val="en-US"/>
        </w:rPr>
        <w:t>InCroMAP</w:t>
      </w:r>
      <w:proofErr w:type="spellEnd"/>
      <w:r w:rsidR="008B5378">
        <w:rPr>
          <w:lang w:val="en-US"/>
        </w:rPr>
        <w:t xml:space="preserve"> should provide a starting point of important pathways to visualize.</w:t>
      </w:r>
    </w:p>
    <w:p w:rsidR="00BE2846" w:rsidRDefault="00BE2846" w:rsidP="007D08F7">
      <w:pPr>
        <w:pStyle w:val="KeinLeerraum"/>
        <w:rPr>
          <w:lang w:val="en-US"/>
        </w:rPr>
      </w:pPr>
    </w:p>
    <w:p w:rsidR="00BE2846" w:rsidRPr="00BE2846" w:rsidRDefault="00BE2846" w:rsidP="007D08F7">
      <w:pPr>
        <w:pStyle w:val="KeinLeerraum"/>
        <w:rPr>
          <w:lang w:val="en-US"/>
        </w:rPr>
      </w:pPr>
      <w:r>
        <w:rPr>
          <w:lang w:val="en-US"/>
        </w:rPr>
        <w:t xml:space="preserve">However, </w:t>
      </w:r>
      <w:del w:id="41" w:author="wrzodek" w:date="2012-08-03T15:13:00Z">
        <w:r w:rsidDel="00287FA2">
          <w:rPr>
            <w:lang w:val="en-US"/>
          </w:rPr>
          <w:delText>we think that researchers should be able</w:delText>
        </w:r>
      </w:del>
      <w:ins w:id="42" w:author="wrzodek" w:date="2012-08-03T15:13:00Z">
        <w:r w:rsidR="00287FA2">
          <w:rPr>
            <w:lang w:val="en-US"/>
          </w:rPr>
          <w:t>we offer users the possibility</w:t>
        </w:r>
      </w:ins>
      <w:r>
        <w:rPr>
          <w:lang w:val="en-US"/>
        </w:rPr>
        <w:t xml:space="preserve"> to use other tools (for instance, the official GSEA tool or DAVID) for gene set enrichments and process the results in </w:t>
      </w:r>
      <w:proofErr w:type="spellStart"/>
      <w:r>
        <w:rPr>
          <w:lang w:val="en-US"/>
        </w:rPr>
        <w:t>InCroMAP</w:t>
      </w:r>
      <w:proofErr w:type="spellEnd"/>
      <w:r>
        <w:rPr>
          <w:lang w:val="en-US"/>
        </w:rPr>
        <w:t>.</w:t>
      </w:r>
      <w:r w:rsidR="007D08F7">
        <w:rPr>
          <w:lang w:val="en-US"/>
        </w:rPr>
        <w:t xml:space="preserve"> </w:t>
      </w:r>
      <w:r>
        <w:rPr>
          <w:lang w:val="en-US"/>
        </w:rPr>
        <w:t xml:space="preserve">Therefore, we have added a novel import function that is able to read the enrichment results from GSEA, DAVID and </w:t>
      </w:r>
      <w:r w:rsidR="008B5378">
        <w:rPr>
          <w:lang w:val="en-US"/>
        </w:rPr>
        <w:t>some</w:t>
      </w:r>
      <w:r>
        <w:rPr>
          <w:lang w:val="en-US"/>
        </w:rPr>
        <w:t xml:space="preserve"> other applications.</w:t>
      </w:r>
    </w:p>
    <w:p w:rsidR="005907D3" w:rsidRDefault="000B6E92" w:rsidP="000B6E92">
      <w:pPr>
        <w:pStyle w:val="HTMLVorformatiert"/>
        <w:rPr>
          <w:color w:val="FF0000"/>
          <w:lang w:val="en-US"/>
        </w:rPr>
      </w:pPr>
      <w:r w:rsidRPr="00F70F9D">
        <w:rPr>
          <w:color w:val="FF0000"/>
          <w:lang w:val="en-US"/>
        </w:rPr>
        <w:br/>
      </w:r>
      <w:proofErr w:type="gramStart"/>
      <w:r w:rsidR="000C3633">
        <w:rPr>
          <w:color w:val="FF0000"/>
          <w:lang w:val="en-US"/>
        </w:rPr>
        <w:t xml:space="preserve">Comments on paper/method </w:t>
      </w:r>
      <w:r w:rsidRPr="00711BE0">
        <w:rPr>
          <w:color w:val="FF0000"/>
          <w:lang w:val="en-US"/>
        </w:rPr>
        <w:t>Title.</w:t>
      </w:r>
      <w:proofErr w:type="gramEnd"/>
      <w:r w:rsidRPr="00711BE0">
        <w:rPr>
          <w:color w:val="FF0000"/>
          <w:lang w:val="en-US"/>
        </w:rPr>
        <w:t xml:space="preserve"> </w:t>
      </w:r>
      <w:r w:rsidRPr="00711BE0">
        <w:rPr>
          <w:color w:val="FF0000"/>
          <w:lang w:val="en-US"/>
        </w:rPr>
        <w:br/>
      </w:r>
      <w:r w:rsidRPr="000B6E92">
        <w:rPr>
          <w:color w:val="FF0000"/>
          <w:lang w:val="en-US"/>
        </w:rPr>
        <w:t xml:space="preserve">As the </w:t>
      </w:r>
      <w:proofErr w:type="gramStart"/>
      <w:r w:rsidRPr="000B6E92">
        <w:rPr>
          <w:color w:val="FF0000"/>
          <w:lang w:val="en-US"/>
        </w:rPr>
        <w:t>tool also provide</w:t>
      </w:r>
      <w:proofErr w:type="gramEnd"/>
      <w:r w:rsidRPr="000B6E92">
        <w:rPr>
          <w:color w:val="FF0000"/>
          <w:lang w:val="en-US"/>
        </w:rPr>
        <w:t xml:space="preserve"> an enrichment analysis, it can be mentioned in the title. The tool also permit to add proteomics protein expression by MS, which is not microarray based. Hence, the title may be not really adapted. </w:t>
      </w:r>
      <w:r w:rsidRPr="000B6E92">
        <w:rPr>
          <w:color w:val="FF0000"/>
          <w:lang w:val="en-US"/>
        </w:rPr>
        <w:br/>
      </w:r>
    </w:p>
    <w:p w:rsidR="008B5378" w:rsidRDefault="008B5378" w:rsidP="007D08F7">
      <w:pPr>
        <w:pStyle w:val="KeinLeerraum"/>
        <w:rPr>
          <w:lang w:val="en-US"/>
        </w:rPr>
      </w:pPr>
      <w:r>
        <w:rPr>
          <w:lang w:val="en-US"/>
        </w:rPr>
        <w:t xml:space="preserve">We decided to focus the publication on the joint visualization of data from multiple platforms in the context of </w:t>
      </w:r>
      <w:del w:id="43" w:author="wrzodek" w:date="2012-08-03T15:14:00Z">
        <w:r w:rsidDel="00287FA2">
          <w:rPr>
            <w:lang w:val="en-US"/>
          </w:rPr>
          <w:delText xml:space="preserve">higher </w:delText>
        </w:r>
      </w:del>
      <w:ins w:id="44" w:author="wrzodek" w:date="2012-08-03T15:14:00Z">
        <w:r w:rsidR="00287FA2">
          <w:rPr>
            <w:lang w:val="en-US"/>
          </w:rPr>
          <w:t>higher-</w:t>
        </w:r>
      </w:ins>
      <w:r>
        <w:rPr>
          <w:lang w:val="en-US"/>
        </w:rPr>
        <w:t xml:space="preserve">order pathways. Enrichment </w:t>
      </w:r>
      <w:del w:id="45" w:author="wrzodek" w:date="2012-08-03T15:16:00Z">
        <w:r w:rsidDel="00287FA2">
          <w:rPr>
            <w:lang w:val="en-US"/>
          </w:rPr>
          <w:delText xml:space="preserve">itself </w:delText>
        </w:r>
      </w:del>
      <w:ins w:id="46" w:author="wrzodek" w:date="2012-08-03T15:16:00Z">
        <w:r w:rsidR="00287FA2">
          <w:rPr>
            <w:lang w:val="en-US"/>
          </w:rPr>
          <w:t xml:space="preserve">analysis </w:t>
        </w:r>
      </w:ins>
      <w:r>
        <w:rPr>
          <w:lang w:val="en-US"/>
        </w:rPr>
        <w:t xml:space="preserve">is </w:t>
      </w:r>
      <w:del w:id="47" w:author="wrzodek" w:date="2012-08-03T15:16:00Z">
        <w:r w:rsidDel="00287FA2">
          <w:rPr>
            <w:lang w:val="en-US"/>
          </w:rPr>
          <w:delText>not discussed</w:delText>
        </w:r>
      </w:del>
      <w:ins w:id="48" w:author="wrzodek" w:date="2012-08-03T15:16:00Z">
        <w:r w:rsidR="00287FA2">
          <w:rPr>
            <w:lang w:val="en-US"/>
          </w:rPr>
          <w:t>only briefly mentioned</w:t>
        </w:r>
      </w:ins>
      <w:r>
        <w:rPr>
          <w:lang w:val="en-US"/>
        </w:rPr>
        <w:t xml:space="preserve"> in the </w:t>
      </w:r>
      <w:r w:rsidR="00EE7E8F">
        <w:rPr>
          <w:lang w:val="en-US"/>
        </w:rPr>
        <w:t>manuscript;</w:t>
      </w:r>
      <w:r>
        <w:rPr>
          <w:lang w:val="en-US"/>
        </w:rPr>
        <w:t xml:space="preserve"> therefore we think that it should not be in the title.</w:t>
      </w:r>
    </w:p>
    <w:p w:rsidR="008B5378" w:rsidRDefault="008B5378" w:rsidP="007D08F7">
      <w:pPr>
        <w:pStyle w:val="KeinLeerraum"/>
        <w:rPr>
          <w:lang w:val="en-US"/>
        </w:rPr>
      </w:pPr>
    </w:p>
    <w:p w:rsidR="008B5378" w:rsidRDefault="008B5378" w:rsidP="007D08F7">
      <w:pPr>
        <w:pStyle w:val="KeinLeerraum"/>
        <w:rPr>
          <w:lang w:val="en-US"/>
        </w:rPr>
      </w:pPr>
      <w:r>
        <w:rPr>
          <w:lang w:val="en-US"/>
        </w:rPr>
        <w:t xml:space="preserve">You are correct that the manuscript also applies for correctly formatted non-microarray datasets. Especially </w:t>
      </w:r>
      <w:ins w:id="49" w:author="wrzodek" w:date="2012-08-03T15:17:00Z">
        <w:r w:rsidR="00287FA2">
          <w:rPr>
            <w:lang w:val="en-US"/>
          </w:rPr>
          <w:t xml:space="preserve">on </w:t>
        </w:r>
      </w:ins>
      <w:r>
        <w:rPr>
          <w:lang w:val="en-US"/>
        </w:rPr>
        <w:t>the protein level</w:t>
      </w:r>
      <w:ins w:id="50" w:author="wrzodek" w:date="2012-08-03T15:17:00Z">
        <w:r w:rsidR="00287FA2">
          <w:rPr>
            <w:lang w:val="en-US"/>
          </w:rPr>
          <w:t xml:space="preserve">, expression is commonly measured by other </w:t>
        </w:r>
      </w:ins>
      <w:del w:id="51" w:author="wrzodek" w:date="2012-08-03T15:17:00Z">
        <w:r w:rsidDel="00287FA2">
          <w:rPr>
            <w:lang w:val="en-US"/>
          </w:rPr>
          <w:delText xml:space="preserve"> is often detected using MS</w:delText>
        </w:r>
      </w:del>
      <w:ins w:id="52" w:author="wrzodek" w:date="2012-08-03T15:17:00Z">
        <w:r w:rsidR="00287FA2">
          <w:rPr>
            <w:lang w:val="en-US"/>
          </w:rPr>
          <w:t>experimental techniques (such as mass spectrometry)</w:t>
        </w:r>
      </w:ins>
      <w:r>
        <w:rPr>
          <w:lang w:val="en-US"/>
        </w:rPr>
        <w:t>. However, mRNA</w:t>
      </w:r>
      <w:r w:rsidR="00EE7E8F">
        <w:rPr>
          <w:lang w:val="en-US"/>
        </w:rPr>
        <w:t xml:space="preserve"> expression</w:t>
      </w:r>
      <w:r>
        <w:rPr>
          <w:lang w:val="en-US"/>
        </w:rPr>
        <w:t>, microRNA</w:t>
      </w:r>
      <w:r w:rsidR="00EE7E8F">
        <w:rPr>
          <w:lang w:val="en-US"/>
        </w:rPr>
        <w:t xml:space="preserve"> expression</w:t>
      </w:r>
      <w:r>
        <w:rPr>
          <w:lang w:val="en-US"/>
        </w:rPr>
        <w:t xml:space="preserve"> and DNA </w:t>
      </w:r>
      <w:r w:rsidR="00EE7E8F">
        <w:rPr>
          <w:lang w:val="en-US"/>
        </w:rPr>
        <w:t xml:space="preserve">methylation changes </w:t>
      </w:r>
      <w:r>
        <w:rPr>
          <w:lang w:val="en-US"/>
        </w:rPr>
        <w:t xml:space="preserve">are </w:t>
      </w:r>
      <w:del w:id="53" w:author="wrzodek" w:date="2012-08-03T15:19:00Z">
        <w:r w:rsidR="00EE7E8F" w:rsidDel="00287FA2">
          <w:rPr>
            <w:lang w:val="en-US"/>
          </w:rPr>
          <w:delText xml:space="preserve">mostly </w:delText>
        </w:r>
      </w:del>
      <w:ins w:id="54" w:author="wrzodek" w:date="2012-08-03T15:19:00Z">
        <w:r w:rsidR="00287FA2">
          <w:rPr>
            <w:lang w:val="en-US"/>
          </w:rPr>
          <w:t xml:space="preserve">typically </w:t>
        </w:r>
      </w:ins>
      <w:r w:rsidR="00EE7E8F">
        <w:rPr>
          <w:lang w:val="en-US"/>
        </w:rPr>
        <w:t>detected</w:t>
      </w:r>
      <w:r>
        <w:rPr>
          <w:lang w:val="en-US"/>
        </w:rPr>
        <w:t xml:space="preserve"> </w:t>
      </w:r>
      <w:r w:rsidR="00EE7E8F">
        <w:rPr>
          <w:lang w:val="en-US"/>
        </w:rPr>
        <w:t>using</w:t>
      </w:r>
      <w:r>
        <w:rPr>
          <w:lang w:val="en-US"/>
        </w:rPr>
        <w:t xml:space="preserve"> microarrays</w:t>
      </w:r>
      <w:del w:id="55" w:author="wrzodek" w:date="2012-08-03T15:22:00Z">
        <w:r w:rsidDel="00A54663">
          <w:rPr>
            <w:lang w:val="en-US"/>
          </w:rPr>
          <w:delText>, especially if all data types are measured on the same set of samples</w:delText>
        </w:r>
      </w:del>
      <w:r>
        <w:rPr>
          <w:lang w:val="en-US"/>
        </w:rPr>
        <w:t xml:space="preserve">. Further, </w:t>
      </w:r>
      <w:r w:rsidR="00EE7E8F">
        <w:rPr>
          <w:lang w:val="en-US"/>
        </w:rPr>
        <w:t>we developed and tested the application based on microarray datasets.</w:t>
      </w:r>
      <w:r>
        <w:rPr>
          <w:lang w:val="en-US"/>
        </w:rPr>
        <w:t xml:space="preserve"> Therefore we decided to name the publication “[…] visualization of cross-platform microarray datasets”, even though </w:t>
      </w:r>
      <w:r w:rsidR="007D08F7">
        <w:rPr>
          <w:lang w:val="en-US"/>
        </w:rPr>
        <w:t xml:space="preserve">the described methodology could be applied to </w:t>
      </w:r>
      <w:del w:id="56" w:author="wrzodek" w:date="2012-08-03T15:23:00Z">
        <w:r w:rsidR="007D08F7" w:rsidDel="00A54663">
          <w:rPr>
            <w:lang w:val="en-US"/>
          </w:rPr>
          <w:delText>any correct formatted dataset</w:delText>
        </w:r>
      </w:del>
      <w:ins w:id="57" w:author="wrzodek" w:date="2012-08-03T15:23:00Z">
        <w:r w:rsidR="00A54663">
          <w:rPr>
            <w:lang w:val="en-US"/>
          </w:rPr>
          <w:t>datasets from other high-throughput techniques</w:t>
        </w:r>
      </w:ins>
      <w:r w:rsidR="007D08F7">
        <w:rPr>
          <w:lang w:val="en-US"/>
        </w:rPr>
        <w:t>.</w:t>
      </w:r>
    </w:p>
    <w:p w:rsidR="005907D3" w:rsidRDefault="000B6E92" w:rsidP="000B6E92">
      <w:pPr>
        <w:pStyle w:val="HTMLVorformatiert"/>
        <w:rPr>
          <w:color w:val="FF0000"/>
          <w:lang w:val="en-US"/>
        </w:rPr>
      </w:pPr>
      <w:r w:rsidRPr="00EE7E8F">
        <w:rPr>
          <w:color w:val="FF0000"/>
          <w:lang w:val="en-US"/>
        </w:rPr>
        <w:br/>
      </w:r>
      <w:proofErr w:type="gramStart"/>
      <w:r w:rsidRPr="000B6E92">
        <w:rPr>
          <w:color w:val="FF0000"/>
          <w:lang w:val="en-US"/>
        </w:rPr>
        <w:t>Introduction.</w:t>
      </w:r>
      <w:proofErr w:type="gramEnd"/>
      <w:r w:rsidRPr="000B6E92">
        <w:rPr>
          <w:color w:val="FF0000"/>
          <w:lang w:val="en-US"/>
        </w:rPr>
        <w:t xml:space="preserve"> </w:t>
      </w:r>
      <w:r w:rsidRPr="000B6E92">
        <w:rPr>
          <w:color w:val="FF0000"/>
          <w:lang w:val="en-US"/>
        </w:rPr>
        <w:br/>
        <w:t>In the same way, the fi</w:t>
      </w:r>
      <w:r w:rsidR="000C3633">
        <w:rPr>
          <w:color w:val="FF0000"/>
          <w:lang w:val="en-US"/>
        </w:rPr>
        <w:t>r</w:t>
      </w:r>
      <w:r w:rsidRPr="000B6E92">
        <w:rPr>
          <w:color w:val="FF0000"/>
          <w:lang w:val="en-US"/>
        </w:rPr>
        <w:t xml:space="preserve">st part of the introduction focuses on microarray platform developments. Focusing first on the shift from gene/protein centered large-scale analyses to pathway-based analyses, as it's developed in the second part of the introduction would be more clear. For instance, it could be said that most mRNA expression analyses were previously done by first extracting up and down regulated genes and then computing enrichments on these genes, whereas nowadays analyses mostly follow GSEA likes methods based on differentially expressed pathways or molecular signatures. </w:t>
      </w:r>
    </w:p>
    <w:p w:rsidR="005907D3" w:rsidRDefault="005907D3" w:rsidP="000B6E92">
      <w:pPr>
        <w:pStyle w:val="HTMLVorformatiert"/>
        <w:rPr>
          <w:color w:val="FF0000"/>
          <w:lang w:val="en-US"/>
        </w:rPr>
      </w:pPr>
    </w:p>
    <w:p w:rsidR="00115A82" w:rsidRDefault="00A14AAC" w:rsidP="00115A82">
      <w:pPr>
        <w:pStyle w:val="KeinLeerraum"/>
        <w:rPr>
          <w:del w:id="58" w:author="wrzodek" w:date="2012-08-06T11:38:00Z"/>
          <w:lang w:val="en-US"/>
        </w:rPr>
        <w:pPrChange w:id="59" w:author="wrzodek" w:date="2012-08-06T11:38:00Z">
          <w:pPr>
            <w:pStyle w:val="HTMLVorformatiert"/>
          </w:pPr>
        </w:pPrChange>
      </w:pPr>
      <w:del w:id="60" w:author="wrzodek" w:date="2012-08-06T11:38:00Z">
        <w:r w:rsidRPr="00A14AAC" w:rsidDel="00FC44AB">
          <w:rPr>
            <w:lang w:val="en-US"/>
          </w:rPr>
          <w:delText xml:space="preserve">It is a nice idea to add the shift from gene/protein to large-scale analysis to the introduction. Also, mentioning </w:delText>
        </w:r>
      </w:del>
    </w:p>
    <w:p w:rsidR="00115A82" w:rsidRDefault="005907D3" w:rsidP="00115A82">
      <w:pPr>
        <w:pStyle w:val="KeinLeerraum"/>
        <w:rPr>
          <w:del w:id="61" w:author="wrzodek" w:date="2012-08-06T11:38:00Z"/>
          <w:lang w:val="en-US"/>
        </w:rPr>
        <w:pPrChange w:id="62" w:author="wrzodek" w:date="2012-08-06T11:38:00Z">
          <w:pPr>
            <w:pStyle w:val="HTMLVorformatiert"/>
          </w:pPr>
        </w:pPrChange>
      </w:pPr>
      <w:commentRangeStart w:id="63"/>
      <w:del w:id="64" w:author="wrzodek" w:date="2012-08-06T11:38:00Z">
        <w:r w:rsidRPr="005907D3" w:rsidDel="00FC44AB">
          <w:rPr>
            <w:lang w:val="en-US"/>
          </w:rPr>
          <w:delText>TODO</w:delText>
        </w:r>
        <w:commentRangeEnd w:id="63"/>
        <w:r w:rsidR="008F2750" w:rsidDel="00FC44AB">
          <w:rPr>
            <w:rStyle w:val="Kommentarzeichen"/>
          </w:rPr>
          <w:commentReference w:id="63"/>
        </w:r>
      </w:del>
    </w:p>
    <w:p w:rsidR="00115A82" w:rsidRDefault="002B710A" w:rsidP="00115A82">
      <w:pPr>
        <w:pStyle w:val="KeinLeerraum"/>
        <w:rPr>
          <w:del w:id="65" w:author="wrzodek" w:date="2012-08-06T11:38:00Z"/>
        </w:rPr>
        <w:pPrChange w:id="66" w:author="wrzodek" w:date="2012-08-06T11:38:00Z">
          <w:pPr>
            <w:pStyle w:val="HTMLVorformatiert"/>
            <w:numPr>
              <w:numId w:val="16"/>
            </w:numPr>
            <w:ind w:left="720" w:hanging="360"/>
          </w:pPr>
        </w:pPrChange>
      </w:pPr>
      <w:del w:id="67" w:author="wrzodek" w:date="2012-08-06T11:38:00Z">
        <w:r w:rsidRPr="002B710A" w:rsidDel="00FC44AB">
          <w:delText>Fokus auf different platforms soll bleiben</w:delText>
        </w:r>
      </w:del>
    </w:p>
    <w:p w:rsidR="00115A82" w:rsidRPr="00115A82" w:rsidRDefault="00115A82" w:rsidP="00115A82">
      <w:pPr>
        <w:pStyle w:val="KeinLeerraum"/>
        <w:rPr>
          <w:del w:id="68" w:author="wrzodek" w:date="2012-08-06T11:38:00Z"/>
          <w:lang w:val="en-US"/>
          <w:rPrChange w:id="69" w:author="wrzodek" w:date="2012-08-06T11:38:00Z">
            <w:rPr>
              <w:del w:id="70" w:author="wrzodek" w:date="2012-08-06T11:38:00Z"/>
              <w:color w:val="0070C0"/>
            </w:rPr>
          </w:rPrChange>
        </w:rPr>
        <w:pPrChange w:id="71" w:author="wrzodek" w:date="2012-08-06T11:38:00Z">
          <w:pPr>
            <w:pStyle w:val="HTMLVorformatiert"/>
            <w:numPr>
              <w:numId w:val="16"/>
            </w:numPr>
            <w:ind w:left="720" w:hanging="360"/>
          </w:pPr>
        </w:pPrChange>
      </w:pPr>
      <w:del w:id="72" w:author="wrzodek" w:date="2012-08-06T11:38:00Z">
        <w:r w:rsidRPr="00115A82">
          <w:rPr>
            <w:lang w:val="en-US"/>
            <w:rPrChange w:id="73" w:author="wrzodek" w:date="2012-08-06T11:38:00Z">
              <w:rPr>
                <w:color w:val="0070C0"/>
              </w:rPr>
            </w:rPrChange>
          </w:rPr>
          <w:delText>Seine Änderungen umsetzten und umstrukturieren</w:delText>
        </w:r>
      </w:del>
    </w:p>
    <w:p w:rsidR="00C14158" w:rsidRDefault="004E0CB6">
      <w:pPr>
        <w:pStyle w:val="KeinLeerraum"/>
        <w:rPr>
          <w:color w:val="FF0000"/>
          <w:lang w:val="en-US"/>
        </w:rPr>
      </w:pPr>
      <w:del w:id="74" w:author="wrzodek" w:date="2012-08-03T15:25:00Z">
        <w:r w:rsidRPr="004E0CB6" w:rsidDel="00A54663">
          <w:rPr>
            <w:lang w:val="en-US"/>
          </w:rPr>
          <w:br/>
          <w:delText xml:space="preserve">We thank Reviewer 2 for improving the clarity of the introduction with these helpful suggestions. </w:delText>
        </w:r>
      </w:del>
      <w:del w:id="75" w:author="wrzodek" w:date="2012-08-06T11:38:00Z">
        <w:r w:rsidRPr="004E0CB6" w:rsidDel="00FC44AB">
          <w:rPr>
            <w:lang w:val="en-US"/>
          </w:rPr>
          <w:br/>
        </w:r>
      </w:del>
      <w:r w:rsidRPr="004E0CB6">
        <w:rPr>
          <w:lang w:val="en-US"/>
        </w:rPr>
        <w:t>In the revised manuscript, we now mention that in current microarray studies differential expression is not only inspected on the level of individual genes, but also in the context of pathways and molecular signatures. We also describe the basic concepts of enrichment analysis methods used for the functional annotation of differentially expressed genes.</w:t>
      </w:r>
      <w:ins w:id="76" w:author="wrzodek" w:date="2012-08-03T15:25:00Z">
        <w:r w:rsidR="00A54663">
          <w:rPr>
            <w:lang w:val="en-US"/>
          </w:rPr>
          <w:t xml:space="preserve"> Thank you for proposing these changes.</w:t>
        </w:r>
      </w:ins>
    </w:p>
    <w:p w:rsidR="005907D3" w:rsidRDefault="000B6E92" w:rsidP="000B6E92">
      <w:pPr>
        <w:pStyle w:val="HTMLVorformatiert"/>
        <w:rPr>
          <w:color w:val="FF0000"/>
          <w:lang w:val="en-US"/>
        </w:rPr>
      </w:pPr>
      <w:r w:rsidRPr="009F31D0">
        <w:rPr>
          <w:color w:val="FF0000"/>
          <w:lang w:val="en-US"/>
        </w:rPr>
        <w:br/>
      </w:r>
      <w:r w:rsidRPr="000B6E92">
        <w:rPr>
          <w:color w:val="FF0000"/>
          <w:lang w:val="en-US"/>
        </w:rPr>
        <w:t xml:space="preserve">The introduction should define more precisely what the authors mean by “visualization” of large-scale datasets. Expression changed on pathway and methylation changes on genomes are 2 visualizations, but with different goals. Here the visualization </w:t>
      </w:r>
      <w:proofErr w:type="gramStart"/>
      <w:r w:rsidRPr="000B6E92">
        <w:rPr>
          <w:color w:val="FF0000"/>
          <w:lang w:val="en-US"/>
        </w:rPr>
        <w:t>seem</w:t>
      </w:r>
      <w:proofErr w:type="gramEnd"/>
      <w:r w:rsidRPr="000B6E92">
        <w:rPr>
          <w:color w:val="FF0000"/>
          <w:lang w:val="en-US"/>
        </w:rPr>
        <w:t xml:space="preserve"> to be more a path</w:t>
      </w:r>
      <w:r w:rsidR="005907D3">
        <w:rPr>
          <w:color w:val="FF0000"/>
          <w:lang w:val="en-US"/>
        </w:rPr>
        <w:t>way analysis and visualization.</w:t>
      </w:r>
    </w:p>
    <w:p w:rsidR="005907D3" w:rsidRDefault="005907D3" w:rsidP="000B6E92">
      <w:pPr>
        <w:pStyle w:val="HTMLVorformatiert"/>
        <w:rPr>
          <w:color w:val="FF0000"/>
          <w:lang w:val="en-US"/>
        </w:rPr>
      </w:pPr>
    </w:p>
    <w:p w:rsidR="002B710A" w:rsidDel="009779CB" w:rsidRDefault="005907D3" w:rsidP="000B6E92">
      <w:pPr>
        <w:pStyle w:val="HTMLVorformatiert"/>
        <w:rPr>
          <w:del w:id="77" w:author="wrzodek" w:date="2012-08-06T11:38:00Z"/>
          <w:color w:val="0070C0"/>
          <w:lang w:val="en-US"/>
        </w:rPr>
      </w:pPr>
      <w:commentRangeStart w:id="78"/>
      <w:del w:id="79" w:author="wrzodek" w:date="2012-08-06T11:38:00Z">
        <w:r w:rsidRPr="005907D3" w:rsidDel="009779CB">
          <w:rPr>
            <w:color w:val="0070C0"/>
            <w:lang w:val="en-US"/>
          </w:rPr>
          <w:lastRenderedPageBreak/>
          <w:delText>TODO</w:delText>
        </w:r>
        <w:commentRangeEnd w:id="78"/>
        <w:r w:rsidR="008F2750" w:rsidDel="009779CB">
          <w:rPr>
            <w:rStyle w:val="Kommentarzeichen"/>
            <w:rFonts w:asciiTheme="minorHAnsi" w:eastAsiaTheme="minorHAnsi" w:hAnsiTheme="minorHAnsi" w:cstheme="minorBidi"/>
            <w:lang w:eastAsia="en-US"/>
          </w:rPr>
          <w:commentReference w:id="78"/>
        </w:r>
      </w:del>
    </w:p>
    <w:p w:rsidR="005B3F7D" w:rsidDel="009779CB" w:rsidRDefault="005B3F7D" w:rsidP="000B6E92">
      <w:pPr>
        <w:pStyle w:val="HTMLVorformatiert"/>
        <w:numPr>
          <w:ilvl w:val="0"/>
          <w:numId w:val="17"/>
        </w:numPr>
        <w:rPr>
          <w:del w:id="80" w:author="wrzodek" w:date="2012-08-06T11:38:00Z"/>
          <w:color w:val="0070C0"/>
        </w:rPr>
      </w:pPr>
      <w:del w:id="81" w:author="wrzodek" w:date="2012-08-06T11:38:00Z">
        <w:r w:rsidDel="009779CB">
          <w:rPr>
            <w:color w:val="0070C0"/>
          </w:rPr>
          <w:delText>Wir beschreiben dass kombinierte Visualisierung auf region-based nicht so toll ist.</w:delText>
        </w:r>
      </w:del>
    </w:p>
    <w:p w:rsidR="005B3F7D" w:rsidDel="009779CB" w:rsidRDefault="005B3F7D" w:rsidP="000B6E92">
      <w:pPr>
        <w:pStyle w:val="HTMLVorformatiert"/>
        <w:numPr>
          <w:ilvl w:val="0"/>
          <w:numId w:val="17"/>
        </w:numPr>
        <w:rPr>
          <w:del w:id="82" w:author="wrzodek" w:date="2012-08-06T11:38:00Z"/>
          <w:color w:val="0070C0"/>
        </w:rPr>
      </w:pPr>
      <w:del w:id="83" w:author="wrzodek" w:date="2012-08-06T11:38:00Z">
        <w:r w:rsidRPr="005B3F7D" w:rsidDel="009779CB">
          <w:rPr>
            <w:color w:val="0070C0"/>
          </w:rPr>
          <w:delText>Text ändern und region-based daseinsberechtigung einräumen.</w:delText>
        </w:r>
        <w:r w:rsidDel="009779CB">
          <w:rPr>
            <w:color w:val="0070C0"/>
          </w:rPr>
          <w:delText xml:space="preserve"> PW kann regionsbasiert nicht ersetzen</w:delText>
        </w:r>
      </w:del>
    </w:p>
    <w:p w:rsidR="005B3F7D" w:rsidDel="009779CB" w:rsidRDefault="002B710A" w:rsidP="000B6E92">
      <w:pPr>
        <w:pStyle w:val="HTMLVorformatiert"/>
        <w:numPr>
          <w:ilvl w:val="0"/>
          <w:numId w:val="17"/>
        </w:numPr>
        <w:rPr>
          <w:del w:id="84" w:author="wrzodek" w:date="2012-08-06T11:38:00Z"/>
          <w:color w:val="0070C0"/>
        </w:rPr>
      </w:pPr>
      <w:del w:id="85" w:author="wrzodek" w:date="2012-08-06T11:38:00Z">
        <w:r w:rsidRPr="005B3F7D" w:rsidDel="009779CB">
          <w:rPr>
            <w:color w:val="0070C0"/>
          </w:rPr>
          <w:delText>Er hat recht, aber wir kombinieren wie auf in Fig.3 gezeigt.</w:delText>
        </w:r>
      </w:del>
    </w:p>
    <w:p w:rsidR="005B3F7D" w:rsidDel="009779CB" w:rsidRDefault="005B3F7D" w:rsidP="000B6E92">
      <w:pPr>
        <w:pStyle w:val="HTMLVorformatiert"/>
        <w:rPr>
          <w:del w:id="86" w:author="wrzodek" w:date="2012-08-06T11:38:00Z"/>
          <w:color w:val="0070C0"/>
        </w:rPr>
      </w:pPr>
    </w:p>
    <w:p w:rsidR="004E0CB6" w:rsidDel="009779CB" w:rsidRDefault="005B3F7D" w:rsidP="000B6E92">
      <w:pPr>
        <w:pStyle w:val="HTMLVorformatiert"/>
        <w:rPr>
          <w:del w:id="87" w:author="wrzodek" w:date="2012-08-06T11:38:00Z"/>
          <w:color w:val="0070C0"/>
          <w:lang w:val="en-US"/>
        </w:rPr>
      </w:pPr>
      <w:del w:id="88" w:author="wrzodek" w:date="2012-08-06T11:38:00Z">
        <w:r w:rsidRPr="009F31D0" w:rsidDel="009779CB">
          <w:rPr>
            <w:color w:val="0070C0"/>
            <w:lang w:val="en-US"/>
          </w:rPr>
          <w:delText>Wir unterstützen beide.</w:delText>
        </w:r>
      </w:del>
    </w:p>
    <w:p w:rsidR="004E0CB6" w:rsidDel="009779CB" w:rsidRDefault="004E0CB6" w:rsidP="000B6E92">
      <w:pPr>
        <w:pStyle w:val="HTMLVorformatiert"/>
        <w:rPr>
          <w:del w:id="89" w:author="wrzodek" w:date="2012-08-06T11:38:00Z"/>
          <w:color w:val="0070C0"/>
          <w:lang w:val="en-US"/>
        </w:rPr>
      </w:pPr>
    </w:p>
    <w:p w:rsidR="005907D3" w:rsidRDefault="004E0CB6" w:rsidP="00F7414D">
      <w:pPr>
        <w:pStyle w:val="KeinLeerraum"/>
        <w:rPr>
          <w:color w:val="FF0000"/>
          <w:lang w:val="en-US"/>
        </w:rPr>
      </w:pPr>
      <w:r w:rsidRPr="004E0CB6">
        <w:rPr>
          <w:lang w:val="en-US"/>
        </w:rPr>
        <w:t>In the revised manuscript we more clearly state that both region- and network-based visualization techniques may provide two c</w:t>
      </w:r>
      <w:r>
        <w:rPr>
          <w:lang w:val="en-US"/>
        </w:rPr>
        <w:t xml:space="preserve">omplementary means to gain new </w:t>
      </w:r>
      <w:r w:rsidRPr="004E0CB6">
        <w:rPr>
          <w:lang w:val="en-US"/>
        </w:rPr>
        <w:t>biological insights. Furthermore, we more clearly characterize the visualization approach proposed in the manuscript.</w:t>
      </w:r>
      <w:r w:rsidR="000B6E92" w:rsidRPr="009F31D0">
        <w:rPr>
          <w:color w:val="FF0000"/>
          <w:lang w:val="en-US"/>
        </w:rPr>
        <w:br/>
      </w:r>
      <w:r w:rsidR="000B6E92" w:rsidRPr="009F31D0">
        <w:rPr>
          <w:color w:val="FF0000"/>
          <w:lang w:val="en-US"/>
        </w:rPr>
        <w:br/>
      </w:r>
      <w:proofErr w:type="gramStart"/>
      <w:r w:rsidR="00115A82" w:rsidRPr="00115A82">
        <w:rPr>
          <w:rFonts w:ascii="Courier New" w:hAnsi="Courier New" w:cs="Courier New"/>
          <w:color w:val="FF0000"/>
          <w:sz w:val="20"/>
          <w:szCs w:val="20"/>
          <w:lang w:val="en-US"/>
          <w:rPrChange w:id="90" w:author="wrzodek" w:date="2012-08-06T18:08:00Z">
            <w:rPr>
              <w:color w:val="FF0000"/>
              <w:lang w:val="en-US"/>
            </w:rPr>
          </w:rPrChange>
        </w:rPr>
        <w:t>Methods.</w:t>
      </w:r>
      <w:proofErr w:type="gramEnd"/>
      <w:r w:rsidR="00115A82" w:rsidRPr="00115A82">
        <w:rPr>
          <w:rFonts w:ascii="Courier New" w:hAnsi="Courier New" w:cs="Courier New"/>
          <w:color w:val="FF0000"/>
          <w:sz w:val="20"/>
          <w:szCs w:val="20"/>
          <w:lang w:val="en-US"/>
          <w:rPrChange w:id="91" w:author="wrzodek" w:date="2012-08-06T18:08:00Z">
            <w:rPr>
              <w:color w:val="FF0000"/>
              <w:lang w:val="en-US"/>
            </w:rPr>
          </w:rPrChange>
        </w:rPr>
        <w:br/>
        <w:t xml:space="preserve">The step of defining correct tabular files for the tool is too complicated. Indeed, it would be of great importance to be able to use other kind of identifiers than </w:t>
      </w:r>
      <w:proofErr w:type="spellStart"/>
      <w:r w:rsidR="00115A82" w:rsidRPr="00115A82">
        <w:rPr>
          <w:rFonts w:ascii="Courier New" w:hAnsi="Courier New" w:cs="Courier New"/>
          <w:color w:val="FF0000"/>
          <w:sz w:val="20"/>
          <w:szCs w:val="20"/>
          <w:lang w:val="en-US"/>
          <w:rPrChange w:id="92" w:author="wrzodek" w:date="2012-08-06T18:08:00Z">
            <w:rPr>
              <w:color w:val="FF0000"/>
              <w:lang w:val="en-US"/>
            </w:rPr>
          </w:rPrChange>
        </w:rPr>
        <w:t>Ensembl</w:t>
      </w:r>
      <w:proofErr w:type="spellEnd"/>
      <w:r w:rsidR="00115A82" w:rsidRPr="00115A82">
        <w:rPr>
          <w:rFonts w:ascii="Courier New" w:hAnsi="Courier New" w:cs="Courier New"/>
          <w:color w:val="FF0000"/>
          <w:sz w:val="20"/>
          <w:szCs w:val="20"/>
          <w:lang w:val="en-US"/>
          <w:rPrChange w:id="93" w:author="wrzodek" w:date="2012-08-06T18:08:00Z">
            <w:rPr>
              <w:color w:val="FF0000"/>
              <w:lang w:val="en-US"/>
            </w:rPr>
          </w:rPrChange>
        </w:rPr>
        <w:t>/</w:t>
      </w:r>
      <w:proofErr w:type="spellStart"/>
      <w:r w:rsidR="00115A82" w:rsidRPr="00115A82">
        <w:rPr>
          <w:rFonts w:ascii="Courier New" w:hAnsi="Courier New" w:cs="Courier New"/>
          <w:color w:val="FF0000"/>
          <w:sz w:val="20"/>
          <w:szCs w:val="20"/>
          <w:lang w:val="en-US"/>
          <w:rPrChange w:id="94" w:author="wrzodek" w:date="2012-08-06T18:08:00Z">
            <w:rPr>
              <w:color w:val="FF0000"/>
              <w:lang w:val="en-US"/>
            </w:rPr>
          </w:rPrChange>
        </w:rPr>
        <w:t>Entrez</w:t>
      </w:r>
      <w:proofErr w:type="spellEnd"/>
      <w:r w:rsidR="00115A82" w:rsidRPr="00115A82">
        <w:rPr>
          <w:rFonts w:ascii="Courier New" w:hAnsi="Courier New" w:cs="Courier New"/>
          <w:color w:val="FF0000"/>
          <w:sz w:val="20"/>
          <w:szCs w:val="20"/>
          <w:lang w:val="en-US"/>
          <w:rPrChange w:id="95" w:author="wrzodek" w:date="2012-08-06T18:08:00Z">
            <w:rPr>
              <w:color w:val="FF0000"/>
              <w:lang w:val="en-US"/>
            </w:rPr>
          </w:rPrChange>
        </w:rPr>
        <w:t>, especially while loading microarray datasets (</w:t>
      </w:r>
      <w:proofErr w:type="spellStart"/>
      <w:r w:rsidR="00115A82" w:rsidRPr="00115A82">
        <w:rPr>
          <w:rFonts w:ascii="Courier New" w:hAnsi="Courier New" w:cs="Courier New"/>
          <w:color w:val="FF0000"/>
          <w:sz w:val="20"/>
          <w:szCs w:val="20"/>
          <w:lang w:val="en-US"/>
          <w:rPrChange w:id="96" w:author="wrzodek" w:date="2012-08-06T18:08:00Z">
            <w:rPr>
              <w:color w:val="FF0000"/>
              <w:lang w:val="en-US"/>
            </w:rPr>
          </w:rPrChange>
        </w:rPr>
        <w:t>e.g</w:t>
      </w:r>
      <w:proofErr w:type="spellEnd"/>
      <w:r w:rsidR="00115A82" w:rsidRPr="00115A82">
        <w:rPr>
          <w:rFonts w:ascii="Courier New" w:hAnsi="Courier New" w:cs="Courier New"/>
          <w:color w:val="FF0000"/>
          <w:sz w:val="20"/>
          <w:szCs w:val="20"/>
          <w:lang w:val="en-US"/>
          <w:rPrChange w:id="97" w:author="wrzodek" w:date="2012-08-06T18:08:00Z">
            <w:rPr>
              <w:color w:val="FF0000"/>
              <w:lang w:val="en-US"/>
            </w:rPr>
          </w:rPrChange>
        </w:rPr>
        <w:t xml:space="preserve"> </w:t>
      </w:r>
      <w:proofErr w:type="spellStart"/>
      <w:r w:rsidR="00115A82" w:rsidRPr="00115A82">
        <w:rPr>
          <w:rFonts w:ascii="Courier New" w:hAnsi="Courier New" w:cs="Courier New"/>
          <w:color w:val="FF0000"/>
          <w:sz w:val="20"/>
          <w:szCs w:val="20"/>
          <w:lang w:val="en-US"/>
          <w:rPrChange w:id="98" w:author="wrzodek" w:date="2012-08-06T18:08:00Z">
            <w:rPr>
              <w:color w:val="FF0000"/>
              <w:lang w:val="en-US"/>
            </w:rPr>
          </w:rPrChange>
        </w:rPr>
        <w:t>affy</w:t>
      </w:r>
      <w:proofErr w:type="spellEnd"/>
      <w:r w:rsidR="00115A82" w:rsidRPr="00115A82">
        <w:rPr>
          <w:rFonts w:ascii="Courier New" w:hAnsi="Courier New" w:cs="Courier New"/>
          <w:color w:val="FF0000"/>
          <w:sz w:val="20"/>
          <w:szCs w:val="20"/>
          <w:lang w:val="en-US"/>
          <w:rPrChange w:id="99" w:author="wrzodek" w:date="2012-08-06T18:08:00Z">
            <w:rPr>
              <w:color w:val="FF0000"/>
              <w:lang w:val="en-US"/>
            </w:rPr>
          </w:rPrChange>
        </w:rPr>
        <w:t xml:space="preserve"> probes...). As the aim of the tool is not to do the workflows analyses from raw microarray dataset, one solution could be </w:t>
      </w:r>
      <w:proofErr w:type="gramStart"/>
      <w:r w:rsidR="00115A82" w:rsidRPr="00115A82">
        <w:rPr>
          <w:rFonts w:ascii="Courier New" w:hAnsi="Courier New" w:cs="Courier New"/>
          <w:color w:val="FF0000"/>
          <w:sz w:val="20"/>
          <w:szCs w:val="20"/>
          <w:lang w:val="en-US"/>
          <w:rPrChange w:id="100" w:author="wrzodek" w:date="2012-08-06T18:08:00Z">
            <w:rPr>
              <w:color w:val="FF0000"/>
              <w:lang w:val="en-US"/>
            </w:rPr>
          </w:rPrChange>
        </w:rPr>
        <w:t>an</w:t>
      </w:r>
      <w:proofErr w:type="gramEnd"/>
      <w:r w:rsidR="00115A82" w:rsidRPr="00115A82">
        <w:rPr>
          <w:rFonts w:ascii="Courier New" w:hAnsi="Courier New" w:cs="Courier New"/>
          <w:color w:val="FF0000"/>
          <w:sz w:val="20"/>
          <w:szCs w:val="20"/>
          <w:lang w:val="en-US"/>
          <w:rPrChange w:id="101" w:author="wrzodek" w:date="2012-08-06T18:08:00Z">
            <w:rPr>
              <w:color w:val="FF0000"/>
              <w:lang w:val="en-US"/>
            </w:rPr>
          </w:rPrChange>
        </w:rPr>
        <w:t xml:space="preserve"> better integration with existing tools. For instance, searching for datasets in GEO </w:t>
      </w:r>
      <w:r w:rsidR="00115A82" w:rsidRPr="00115A82">
        <w:rPr>
          <w:rFonts w:ascii="Courier New" w:hAnsi="Courier New" w:cs="Courier New"/>
          <w:sz w:val="20"/>
          <w:szCs w:val="20"/>
          <w:rPrChange w:id="102" w:author="wrzodek" w:date="2012-08-06T18:08:00Z">
            <w:rPr>
              <w:color w:val="0000FF" w:themeColor="hyperlink"/>
              <w:u w:val="single"/>
            </w:rPr>
          </w:rPrChange>
        </w:rPr>
        <w:fldChar w:fldCharType="begin"/>
      </w:r>
      <w:r w:rsidR="00115A82" w:rsidRPr="00115A82">
        <w:rPr>
          <w:rFonts w:ascii="Courier New" w:hAnsi="Courier New" w:cs="Courier New"/>
          <w:sz w:val="20"/>
          <w:szCs w:val="20"/>
          <w:lang w:val="en-US"/>
          <w:rPrChange w:id="103" w:author="wrzodek" w:date="2012-08-06T18:08:00Z">
            <w:rPr/>
          </w:rPrChange>
        </w:rPr>
        <w:instrText>HYPERLINK "http://www.ncbi.nlm.nih.gov/geo/query/acc.cgi?acc=GSE20437"</w:instrText>
      </w:r>
      <w:r w:rsidR="00115A82" w:rsidRPr="00115A82">
        <w:rPr>
          <w:rFonts w:ascii="Courier New" w:hAnsi="Courier New" w:cs="Courier New"/>
          <w:sz w:val="20"/>
          <w:szCs w:val="20"/>
          <w:rPrChange w:id="104" w:author="wrzodek" w:date="2012-08-06T18:08:00Z">
            <w:rPr>
              <w:color w:val="0000FF" w:themeColor="hyperlink"/>
              <w:u w:val="single"/>
            </w:rPr>
          </w:rPrChange>
        </w:rPr>
        <w:fldChar w:fldCharType="separate"/>
      </w:r>
      <w:r w:rsidR="00115A82" w:rsidRPr="00115A82">
        <w:rPr>
          <w:rStyle w:val="Hyperlink"/>
          <w:rFonts w:ascii="Courier New" w:hAnsi="Courier New" w:cs="Courier New"/>
          <w:color w:val="FF0000"/>
          <w:sz w:val="20"/>
          <w:szCs w:val="20"/>
          <w:lang w:val="en-US"/>
          <w:rPrChange w:id="105" w:author="wrzodek" w:date="2012-08-06T18:08:00Z">
            <w:rPr>
              <w:rStyle w:val="Hyperlink"/>
              <w:color w:val="FF0000"/>
              <w:lang w:val="en-US"/>
            </w:rPr>
          </w:rPrChange>
        </w:rPr>
        <w:t>http://www.ncbi.nlm.nih.gov/geo/query/acc.cgi?acc=GSE20437</w:t>
      </w:r>
      <w:r w:rsidR="00115A82" w:rsidRPr="00115A82">
        <w:rPr>
          <w:rFonts w:ascii="Courier New" w:hAnsi="Courier New" w:cs="Courier New"/>
          <w:sz w:val="20"/>
          <w:szCs w:val="20"/>
          <w:rPrChange w:id="106" w:author="wrzodek" w:date="2012-08-06T18:08:00Z">
            <w:rPr>
              <w:color w:val="0000FF" w:themeColor="hyperlink"/>
              <w:u w:val="single"/>
            </w:rPr>
          </w:rPrChange>
        </w:rPr>
        <w:fldChar w:fldCharType="end"/>
      </w:r>
      <w:r w:rsidR="00115A82" w:rsidRPr="00115A82">
        <w:rPr>
          <w:rFonts w:ascii="Courier New" w:hAnsi="Courier New" w:cs="Courier New"/>
          <w:color w:val="FF0000"/>
          <w:sz w:val="20"/>
          <w:szCs w:val="20"/>
          <w:lang w:val="en-US"/>
          <w:rPrChange w:id="107" w:author="wrzodek" w:date="2012-08-06T18:08:00Z">
            <w:rPr>
              <w:color w:val="FF0000"/>
              <w:u w:val="single"/>
              <w:lang w:val="en-US"/>
            </w:rPr>
          </w:rPrChange>
        </w:rPr>
        <w:t xml:space="preserve"> </w:t>
      </w:r>
      <w:r w:rsidR="00115A82" w:rsidRPr="00115A82">
        <w:rPr>
          <w:rFonts w:ascii="Courier New" w:hAnsi="Courier New" w:cs="Courier New"/>
          <w:color w:val="FF0000"/>
          <w:sz w:val="20"/>
          <w:szCs w:val="20"/>
          <w:lang w:val="en-US"/>
          <w:rPrChange w:id="108" w:author="wrzodek" w:date="2012-08-06T18:08:00Z">
            <w:rPr>
              <w:color w:val="FF0000"/>
              <w:u w:val="single"/>
              <w:lang w:val="en-US"/>
            </w:rPr>
          </w:rPrChange>
        </w:rPr>
        <w:br/>
        <w:t xml:space="preserve">it's possible to use the GEO2R tool for the analysis. The results could be exported directly in </w:t>
      </w:r>
      <w:proofErr w:type="spellStart"/>
      <w:r w:rsidR="00115A82" w:rsidRPr="00115A82">
        <w:rPr>
          <w:rFonts w:ascii="Courier New" w:hAnsi="Courier New" w:cs="Courier New"/>
          <w:color w:val="FF0000"/>
          <w:sz w:val="20"/>
          <w:szCs w:val="20"/>
          <w:lang w:val="en-US"/>
          <w:rPrChange w:id="109" w:author="wrzodek" w:date="2012-08-06T18:08:00Z">
            <w:rPr>
              <w:color w:val="FF0000"/>
              <w:u w:val="single"/>
              <w:lang w:val="en-US"/>
            </w:rPr>
          </w:rPrChange>
        </w:rPr>
        <w:t>InCroMAP</w:t>
      </w:r>
      <w:proofErr w:type="spellEnd"/>
      <w:r w:rsidR="00115A82" w:rsidRPr="00115A82">
        <w:rPr>
          <w:rFonts w:ascii="Courier New" w:hAnsi="Courier New" w:cs="Courier New"/>
          <w:color w:val="FF0000"/>
          <w:sz w:val="20"/>
          <w:szCs w:val="20"/>
          <w:lang w:val="en-US"/>
          <w:rPrChange w:id="110" w:author="wrzodek" w:date="2012-08-06T18:08:00Z">
            <w:rPr>
              <w:color w:val="FF0000"/>
              <w:u w:val="single"/>
              <w:lang w:val="en-US"/>
            </w:rPr>
          </w:rPrChange>
        </w:rPr>
        <w:t>. This is currently not possible because of different identifiers. Other microarray databases probably also provide these analysis tools. R/</w:t>
      </w:r>
      <w:proofErr w:type="spellStart"/>
      <w:r w:rsidR="00115A82" w:rsidRPr="00115A82">
        <w:rPr>
          <w:rFonts w:ascii="Courier New" w:hAnsi="Courier New" w:cs="Courier New"/>
          <w:color w:val="FF0000"/>
          <w:sz w:val="20"/>
          <w:szCs w:val="20"/>
          <w:lang w:val="en-US"/>
          <w:rPrChange w:id="111" w:author="wrzodek" w:date="2012-08-06T18:08:00Z">
            <w:rPr>
              <w:color w:val="FF0000"/>
              <w:u w:val="single"/>
              <w:lang w:val="en-US"/>
            </w:rPr>
          </w:rPrChange>
        </w:rPr>
        <w:t>Bioconductor</w:t>
      </w:r>
      <w:proofErr w:type="spellEnd"/>
      <w:r w:rsidR="00115A82" w:rsidRPr="00115A82">
        <w:rPr>
          <w:rFonts w:ascii="Courier New" w:hAnsi="Courier New" w:cs="Courier New"/>
          <w:color w:val="FF0000"/>
          <w:sz w:val="20"/>
          <w:szCs w:val="20"/>
          <w:lang w:val="en-US"/>
          <w:rPrChange w:id="112" w:author="wrzodek" w:date="2012-08-06T18:08:00Z">
            <w:rPr>
              <w:color w:val="FF0000"/>
              <w:u w:val="single"/>
              <w:lang w:val="en-US"/>
            </w:rPr>
          </w:rPrChange>
        </w:rPr>
        <w:t xml:space="preserve"> packages permit to do </w:t>
      </w:r>
      <w:proofErr w:type="gramStart"/>
      <w:r w:rsidR="00115A82" w:rsidRPr="00115A82">
        <w:rPr>
          <w:rFonts w:ascii="Courier New" w:hAnsi="Courier New" w:cs="Courier New"/>
          <w:color w:val="FF0000"/>
          <w:sz w:val="20"/>
          <w:szCs w:val="20"/>
          <w:lang w:val="en-US"/>
          <w:rPrChange w:id="113" w:author="wrzodek" w:date="2012-08-06T18:08:00Z">
            <w:rPr>
              <w:color w:val="FF0000"/>
              <w:u w:val="single"/>
              <w:lang w:val="en-US"/>
            </w:rPr>
          </w:rPrChange>
        </w:rPr>
        <w:t>this changes</w:t>
      </w:r>
      <w:proofErr w:type="gramEnd"/>
      <w:r w:rsidR="00115A82" w:rsidRPr="00115A82">
        <w:rPr>
          <w:rFonts w:ascii="Courier New" w:hAnsi="Courier New" w:cs="Courier New"/>
          <w:color w:val="FF0000"/>
          <w:sz w:val="20"/>
          <w:szCs w:val="20"/>
          <w:lang w:val="en-US"/>
          <w:rPrChange w:id="114" w:author="wrzodek" w:date="2012-08-06T18:08:00Z">
            <w:rPr>
              <w:color w:val="FF0000"/>
              <w:u w:val="single"/>
              <w:lang w:val="en-US"/>
            </w:rPr>
          </w:rPrChange>
        </w:rPr>
        <w:t>.</w:t>
      </w:r>
      <w:r w:rsidR="000B6E92" w:rsidRPr="000B6E92">
        <w:rPr>
          <w:color w:val="FF0000"/>
          <w:lang w:val="en-US"/>
        </w:rPr>
        <w:t xml:space="preserve"> </w:t>
      </w:r>
    </w:p>
    <w:p w:rsidR="005907D3" w:rsidRDefault="005907D3" w:rsidP="000B6E92">
      <w:pPr>
        <w:pStyle w:val="HTMLVorformatiert"/>
        <w:rPr>
          <w:color w:val="FF0000"/>
          <w:lang w:val="en-US"/>
        </w:rPr>
      </w:pPr>
    </w:p>
    <w:p w:rsidR="00EE7E8F" w:rsidRDefault="00EE7E8F" w:rsidP="007D08F7">
      <w:pPr>
        <w:pStyle w:val="KeinLeerraum"/>
        <w:rPr>
          <w:lang w:val="en-US"/>
        </w:rPr>
      </w:pPr>
      <w:del w:id="115" w:author="wrzodek" w:date="2012-08-03T15:26:00Z">
        <w:r w:rsidRPr="00EE7E8F" w:rsidDel="00A54663">
          <w:rPr>
            <w:lang w:val="en-US"/>
          </w:rPr>
          <w:delText>Most m</w:delText>
        </w:r>
      </w:del>
      <w:ins w:id="116" w:author="wrzodek" w:date="2012-08-03T15:26:00Z">
        <w:r w:rsidR="00A54663">
          <w:rPr>
            <w:lang w:val="en-US"/>
          </w:rPr>
          <w:t>M</w:t>
        </w:r>
      </w:ins>
      <w:r w:rsidRPr="00EE7E8F">
        <w:rPr>
          <w:lang w:val="en-US"/>
        </w:rPr>
        <w:t xml:space="preserve">icroarray datasets </w:t>
      </w:r>
      <w:ins w:id="117" w:author="wrzodek" w:date="2012-08-03T15:26:00Z">
        <w:r w:rsidR="00A54663">
          <w:rPr>
            <w:lang w:val="en-US"/>
          </w:rPr>
          <w:t xml:space="preserve">are often provided as </w:t>
        </w:r>
      </w:ins>
      <w:del w:id="118" w:author="wrzodek" w:date="2012-08-03T15:26:00Z">
        <w:r w:rsidRPr="00EE7E8F" w:rsidDel="00A54663">
          <w:rPr>
            <w:lang w:val="en-US"/>
          </w:rPr>
          <w:delText xml:space="preserve">we get from our biologist are </w:delText>
        </w:r>
      </w:del>
      <w:r w:rsidRPr="00EE7E8F">
        <w:rPr>
          <w:lang w:val="en-US"/>
        </w:rPr>
        <w:t xml:space="preserve">excel spreadsheets with different identifiers and columns with expression data. For example, gene symbols are very often contained in these files. </w:t>
      </w:r>
      <w:proofErr w:type="spellStart"/>
      <w:r w:rsidRPr="00EE7E8F">
        <w:rPr>
          <w:lang w:val="en-US"/>
        </w:rPr>
        <w:t>InCroMAP</w:t>
      </w:r>
      <w:proofErr w:type="spellEnd"/>
      <w:r w:rsidRPr="00EE7E8F">
        <w:rPr>
          <w:lang w:val="en-US"/>
        </w:rPr>
        <w:t xml:space="preserve"> can perfectly read and import these excel spreadsheets, if the user selects </w:t>
      </w:r>
      <w:r w:rsidR="007D08F7">
        <w:rPr>
          <w:lang w:val="en-US"/>
        </w:rPr>
        <w:t xml:space="preserve">CSV or </w:t>
      </w:r>
      <w:r w:rsidRPr="00EE7E8F">
        <w:rPr>
          <w:lang w:val="en-US"/>
        </w:rPr>
        <w:t>“</w:t>
      </w:r>
      <w:r w:rsidR="007D08F7">
        <w:rPr>
          <w:lang w:val="en-US"/>
        </w:rPr>
        <w:t>Text (tab separated)</w:t>
      </w:r>
      <w:r w:rsidRPr="00EE7E8F">
        <w:rPr>
          <w:lang w:val="en-US"/>
        </w:rPr>
        <w:t>” from excels save-as dialog.</w:t>
      </w:r>
      <w:r>
        <w:rPr>
          <w:lang w:val="en-US"/>
        </w:rPr>
        <w:t xml:space="preserve"> This makes it very </w:t>
      </w:r>
      <w:r w:rsidR="00B8605D">
        <w:rPr>
          <w:lang w:val="en-US"/>
        </w:rPr>
        <w:t>easy</w:t>
      </w:r>
      <w:r>
        <w:rPr>
          <w:lang w:val="en-US"/>
        </w:rPr>
        <w:t xml:space="preserve"> to prepare tabular files for the tool.</w:t>
      </w:r>
    </w:p>
    <w:p w:rsidR="00EE7E8F" w:rsidRDefault="00EE7E8F" w:rsidP="007D08F7">
      <w:pPr>
        <w:pStyle w:val="KeinLeerraum"/>
        <w:rPr>
          <w:ins w:id="119" w:author="wrzodek" w:date="2012-08-03T15:29:00Z"/>
          <w:lang w:val="en-US"/>
        </w:rPr>
      </w:pPr>
    </w:p>
    <w:p w:rsidR="00DA2343" w:rsidRDefault="00A54663">
      <w:pPr>
        <w:pStyle w:val="KeinLeerraum"/>
        <w:rPr>
          <w:del w:id="120" w:author="wrzodek" w:date="2012-08-03T15:30:00Z"/>
          <w:lang w:val="en-US"/>
        </w:rPr>
      </w:pPr>
      <w:ins w:id="121" w:author="wrzodek" w:date="2012-08-03T15:29:00Z">
        <w:r>
          <w:rPr>
            <w:lang w:val="en-US"/>
          </w:rPr>
          <w:t>We agree with you that the support of platform-specific identifiers would further ease the import of microarray data.</w:t>
        </w:r>
      </w:ins>
    </w:p>
    <w:p w:rsidR="00DA2343" w:rsidRDefault="00EE7E8F">
      <w:pPr>
        <w:pStyle w:val="KeinLeerraum"/>
        <w:rPr>
          <w:lang w:val="en-US"/>
        </w:rPr>
      </w:pPr>
      <w:del w:id="122" w:author="wrzodek" w:date="2012-08-03T15:30:00Z">
        <w:r w:rsidDel="00652668">
          <w:rPr>
            <w:lang w:val="en-US"/>
          </w:rPr>
          <w:delText>In addition to the supported gene identifiers, you are correct that it would further ease the import if InCroMAP would also be able to read probe identifiers.</w:delText>
        </w:r>
      </w:del>
      <w:r>
        <w:rPr>
          <w:lang w:val="en-US"/>
        </w:rPr>
        <w:t xml:space="preserve"> Therefore, we now added a support for </w:t>
      </w:r>
      <w:proofErr w:type="spellStart"/>
      <w:r>
        <w:rPr>
          <w:lang w:val="en-US"/>
        </w:rPr>
        <w:t>Affymetrix</w:t>
      </w:r>
      <w:proofErr w:type="spellEnd"/>
      <w:r>
        <w:rPr>
          <w:lang w:val="en-US"/>
        </w:rPr>
        <w:t xml:space="preserve">, Agilent and </w:t>
      </w:r>
      <w:proofErr w:type="spellStart"/>
      <w:r>
        <w:rPr>
          <w:lang w:val="en-US"/>
        </w:rPr>
        <w:t>Illumina</w:t>
      </w:r>
      <w:proofErr w:type="spellEnd"/>
      <w:r>
        <w:rPr>
          <w:lang w:val="en-US"/>
        </w:rPr>
        <w:t xml:space="preserve"> probe identifiers in the latest release.</w:t>
      </w:r>
    </w:p>
    <w:p w:rsidR="00EE7E8F" w:rsidRDefault="00EE7E8F" w:rsidP="007D08F7">
      <w:pPr>
        <w:pStyle w:val="KeinLeerraum"/>
        <w:rPr>
          <w:lang w:val="en-US"/>
        </w:rPr>
      </w:pPr>
    </w:p>
    <w:p w:rsidR="00EE7E8F" w:rsidRPr="00EE7E8F" w:rsidRDefault="00EE7E8F" w:rsidP="007D08F7">
      <w:pPr>
        <w:pStyle w:val="KeinLeerraum"/>
        <w:rPr>
          <w:lang w:val="en-US"/>
        </w:rPr>
      </w:pPr>
      <w:r>
        <w:rPr>
          <w:lang w:val="en-US"/>
        </w:rPr>
        <w:t xml:space="preserve">Thank you for mentioning GEO2R. We </w:t>
      </w:r>
      <w:del w:id="123" w:author="wrzodek" w:date="2012-08-03T15:30:00Z">
        <w:r w:rsidDel="00652668">
          <w:rPr>
            <w:lang w:val="en-US"/>
          </w:rPr>
          <w:delText>did not know</w:delText>
        </w:r>
      </w:del>
      <w:ins w:id="124" w:author="wrzodek" w:date="2012-08-03T15:30:00Z">
        <w:r w:rsidR="00652668">
          <w:rPr>
            <w:lang w:val="en-US"/>
          </w:rPr>
          <w:t>were not yet aware</w:t>
        </w:r>
      </w:ins>
      <w:r>
        <w:rPr>
          <w:lang w:val="en-US"/>
        </w:rPr>
        <w:t xml:space="preserve"> of this tool</w:t>
      </w:r>
      <w:del w:id="125" w:author="wrzodek" w:date="2012-08-03T15:30:00Z">
        <w:r w:rsidDel="00652668">
          <w:rPr>
            <w:lang w:val="en-US"/>
          </w:rPr>
          <w:delText xml:space="preserve"> before, but it can be used</w:delText>
        </w:r>
      </w:del>
      <w:ins w:id="126" w:author="wrzodek" w:date="2012-08-03T15:30:00Z">
        <w:r w:rsidR="00652668">
          <w:rPr>
            <w:lang w:val="en-US"/>
          </w:rPr>
          <w:t>, which can be</w:t>
        </w:r>
      </w:ins>
      <w:r>
        <w:rPr>
          <w:lang w:val="en-US"/>
        </w:rPr>
        <w:t xml:space="preserve"> perfectly</w:t>
      </w:r>
      <w:ins w:id="127" w:author="wrzodek" w:date="2012-08-03T15:30:00Z">
        <w:r w:rsidR="00652668">
          <w:rPr>
            <w:lang w:val="en-US"/>
          </w:rPr>
          <w:t xml:space="preserve"> used</w:t>
        </w:r>
      </w:ins>
      <w:r>
        <w:rPr>
          <w:lang w:val="en-US"/>
        </w:rPr>
        <w:t xml:space="preserve"> in conjunction with </w:t>
      </w:r>
      <w:proofErr w:type="spellStart"/>
      <w:r>
        <w:rPr>
          <w:lang w:val="en-US"/>
        </w:rPr>
        <w:t>InCroMAP</w:t>
      </w:r>
      <w:proofErr w:type="spellEnd"/>
      <w:r>
        <w:rPr>
          <w:lang w:val="en-US"/>
        </w:rPr>
        <w:t xml:space="preserve">. The </w:t>
      </w:r>
      <w:del w:id="128" w:author="wrzodek" w:date="2012-08-03T15:28:00Z">
        <w:r w:rsidDel="00A54663">
          <w:rPr>
            <w:lang w:val="en-US"/>
          </w:rPr>
          <w:delText>result of GEO2R are</w:delText>
        </w:r>
      </w:del>
      <w:ins w:id="129" w:author="wrzodek" w:date="2012-08-03T15:28:00Z">
        <w:r w:rsidR="00A54663">
          <w:rPr>
            <w:lang w:val="en-US"/>
          </w:rPr>
          <w:t>results of GEO2R are</w:t>
        </w:r>
      </w:ins>
      <w:r>
        <w:rPr>
          <w:lang w:val="en-US"/>
        </w:rPr>
        <w:t xml:space="preserve"> tabular files (always with gene symbols) exactly as </w:t>
      </w:r>
      <w:proofErr w:type="spellStart"/>
      <w:r>
        <w:rPr>
          <w:lang w:val="en-US"/>
        </w:rPr>
        <w:t>InCroMAP</w:t>
      </w:r>
      <w:proofErr w:type="spellEnd"/>
      <w:r>
        <w:rPr>
          <w:lang w:val="en-US"/>
        </w:rPr>
        <w:t xml:space="preserve"> requires them. We have added a section to the </w:t>
      </w:r>
      <w:proofErr w:type="spellStart"/>
      <w:r>
        <w:rPr>
          <w:lang w:val="en-US"/>
        </w:rPr>
        <w:t>InCroMAP</w:t>
      </w:r>
      <w:proofErr w:type="spellEnd"/>
      <w:r>
        <w:rPr>
          <w:lang w:val="en-US"/>
        </w:rPr>
        <w:t xml:space="preserve"> FAQ</w:t>
      </w:r>
      <w:r w:rsidR="007D08F7">
        <w:rPr>
          <w:lang w:val="en-US"/>
        </w:rPr>
        <w:t xml:space="preserve"> (on the homepage and in the documentation)</w:t>
      </w:r>
      <w:r>
        <w:rPr>
          <w:lang w:val="en-US"/>
        </w:rPr>
        <w:t xml:space="preserve"> </w:t>
      </w:r>
      <w:r w:rsidR="007D08F7">
        <w:rPr>
          <w:lang w:val="en-US"/>
        </w:rPr>
        <w:t>that explains</w:t>
      </w:r>
      <w:r>
        <w:rPr>
          <w:lang w:val="en-US"/>
        </w:rPr>
        <w:t xml:space="preserve"> how to import data from GEO into </w:t>
      </w:r>
      <w:proofErr w:type="spellStart"/>
      <w:r>
        <w:rPr>
          <w:lang w:val="en-US"/>
        </w:rPr>
        <w:t>InCroMAP</w:t>
      </w:r>
      <w:proofErr w:type="spellEnd"/>
      <w:r>
        <w:rPr>
          <w:lang w:val="en-US"/>
        </w:rPr>
        <w:t>, using GEO2R.</w:t>
      </w:r>
    </w:p>
    <w:p w:rsidR="008755AB" w:rsidRDefault="000B6E92" w:rsidP="000B6E92">
      <w:pPr>
        <w:pStyle w:val="HTMLVorformatiert"/>
        <w:rPr>
          <w:color w:val="FF0000"/>
          <w:lang w:val="en-US"/>
        </w:rPr>
      </w:pPr>
      <w:r w:rsidRPr="00A14AAC">
        <w:rPr>
          <w:color w:val="FF0000"/>
          <w:lang w:val="en-US"/>
        </w:rPr>
        <w:br/>
      </w:r>
      <w:r w:rsidRPr="000B6E92">
        <w:rPr>
          <w:color w:val="FF0000"/>
          <w:lang w:val="en-US"/>
        </w:rPr>
        <w:t xml:space="preserve">2.1 Pathway visualization </w:t>
      </w:r>
      <w:r w:rsidRPr="000B6E92">
        <w:rPr>
          <w:color w:val="FF0000"/>
          <w:lang w:val="en-US"/>
        </w:rPr>
        <w:br/>
      </w:r>
      <w:proofErr w:type="gramStart"/>
      <w:r w:rsidRPr="000B6E92">
        <w:rPr>
          <w:color w:val="FF0000"/>
          <w:lang w:val="en-US"/>
        </w:rPr>
        <w:t>Is</w:t>
      </w:r>
      <w:proofErr w:type="gramEnd"/>
      <w:r w:rsidRPr="000B6E92">
        <w:rPr>
          <w:color w:val="FF0000"/>
          <w:lang w:val="en-US"/>
        </w:rPr>
        <w:t xml:space="preserve"> it possible to change the transparency of the background </w:t>
      </w:r>
      <w:proofErr w:type="spellStart"/>
      <w:r w:rsidRPr="000B6E92">
        <w:rPr>
          <w:color w:val="FF0000"/>
          <w:lang w:val="en-US"/>
        </w:rPr>
        <w:t>Kegg</w:t>
      </w:r>
      <w:proofErr w:type="spellEnd"/>
      <w:r w:rsidRPr="000B6E92">
        <w:rPr>
          <w:color w:val="FF0000"/>
          <w:lang w:val="en-US"/>
        </w:rPr>
        <w:t xml:space="preserve"> picture? 70% is a bit too much and it's hard to see the information. </w:t>
      </w:r>
    </w:p>
    <w:p w:rsidR="008755AB" w:rsidRDefault="008755AB" w:rsidP="000B6E92">
      <w:pPr>
        <w:pStyle w:val="HTMLVorformatiert"/>
        <w:rPr>
          <w:color w:val="FF0000"/>
          <w:lang w:val="en-US"/>
        </w:rPr>
      </w:pPr>
    </w:p>
    <w:p w:rsidR="008755AB" w:rsidRPr="008755AB" w:rsidRDefault="00463B6F" w:rsidP="007D08F7">
      <w:pPr>
        <w:pStyle w:val="KeinLeerraum"/>
        <w:rPr>
          <w:lang w:val="en-US"/>
        </w:rPr>
      </w:pPr>
      <w:r>
        <w:rPr>
          <w:lang w:val="en-US"/>
        </w:rPr>
        <w:t xml:space="preserve">Yes it is. Please open the Preferences dialog by selecting “Edit” and “Preferences” from the menu bar of </w:t>
      </w:r>
      <w:proofErr w:type="spellStart"/>
      <w:r>
        <w:rPr>
          <w:lang w:val="en-US"/>
        </w:rPr>
        <w:t>InCroMAP</w:t>
      </w:r>
      <w:proofErr w:type="spellEnd"/>
      <w:r>
        <w:rPr>
          <w:lang w:val="en-US"/>
        </w:rPr>
        <w:t>. From the preferences dialog, please select the “Graph options” tab and there is an option called “Brighten KEGG background image” that accepts any percentage between 0 and 100.</w:t>
      </w:r>
    </w:p>
    <w:p w:rsidR="008755AB" w:rsidRDefault="000B6E92" w:rsidP="000B6E92">
      <w:pPr>
        <w:pStyle w:val="HTMLVorformatiert"/>
        <w:rPr>
          <w:color w:val="FF0000"/>
          <w:lang w:val="en-US"/>
        </w:rPr>
      </w:pPr>
      <w:r w:rsidRPr="000B6E92">
        <w:rPr>
          <w:color w:val="FF0000"/>
          <w:lang w:val="en-US"/>
        </w:rPr>
        <w:br/>
        <w:t xml:space="preserve">2.2 Visualization of messenger RNA </w:t>
      </w:r>
      <w:r w:rsidRPr="000B6E92">
        <w:rPr>
          <w:color w:val="FF0000"/>
          <w:lang w:val="en-US"/>
        </w:rPr>
        <w:br/>
      </w:r>
      <w:proofErr w:type="gramStart"/>
      <w:r w:rsidRPr="000B6E92">
        <w:rPr>
          <w:color w:val="FF0000"/>
          <w:lang w:val="en-US"/>
        </w:rPr>
        <w:t>Is</w:t>
      </w:r>
      <w:proofErr w:type="gramEnd"/>
      <w:r w:rsidRPr="000B6E92">
        <w:rPr>
          <w:color w:val="FF0000"/>
          <w:lang w:val="en-US"/>
        </w:rPr>
        <w:t xml:space="preserve"> it possible for the user to chose between the different way of summarizing info for a node c</w:t>
      </w:r>
      <w:r w:rsidR="008755AB">
        <w:rPr>
          <w:color w:val="FF0000"/>
          <w:lang w:val="en-US"/>
        </w:rPr>
        <w:t>orresponding to multiple genes?</w:t>
      </w:r>
    </w:p>
    <w:p w:rsidR="008755AB" w:rsidRDefault="008755AB" w:rsidP="000B6E92">
      <w:pPr>
        <w:pStyle w:val="HTMLVorformatiert"/>
        <w:rPr>
          <w:color w:val="FF0000"/>
          <w:lang w:val="en-US"/>
        </w:rPr>
      </w:pPr>
    </w:p>
    <w:p w:rsidR="00463B6F" w:rsidRDefault="00463B6F" w:rsidP="007D08F7">
      <w:pPr>
        <w:pStyle w:val="KeinLeerraum"/>
        <w:rPr>
          <w:ins w:id="130" w:author="wrzodek" w:date="2012-08-03T15:32:00Z"/>
          <w:lang w:val="en-US"/>
        </w:rPr>
      </w:pPr>
      <w:r>
        <w:rPr>
          <w:lang w:val="en-US"/>
        </w:rPr>
        <w:t xml:space="preserve">Yes it is. The first time mRNA data is visualized, a dialog with various visualization options is displayed. </w:t>
      </w:r>
      <w:del w:id="131" w:author="wrzodek" w:date="2012-08-03T15:31:00Z">
        <w:r w:rsidDel="00652668">
          <w:rPr>
            <w:lang w:val="en-US"/>
          </w:rPr>
          <w:delText>Since we do not want to annoy the user every time</w:delText>
        </w:r>
      </w:del>
      <w:ins w:id="132" w:author="wrzodek" w:date="2012-08-03T15:31:00Z">
        <w:r w:rsidR="00652668">
          <w:rPr>
            <w:lang w:val="en-US"/>
          </w:rPr>
          <w:t>For convenience</w:t>
        </w:r>
      </w:ins>
      <w:del w:id="133" w:author="wrzodek" w:date="2012-08-03T15:31:00Z">
        <w:r w:rsidDel="00652668">
          <w:rPr>
            <w:lang w:val="en-US"/>
          </w:rPr>
          <w:delText>,</w:delText>
        </w:r>
      </w:del>
      <w:ins w:id="134" w:author="wrzodek" w:date="2012-08-03T15:31:00Z">
        <w:r w:rsidR="00652668">
          <w:rPr>
            <w:lang w:val="en-US"/>
          </w:rPr>
          <w:t>,</w:t>
        </w:r>
      </w:ins>
      <w:r>
        <w:rPr>
          <w:lang w:val="en-US"/>
        </w:rPr>
        <w:t xml:space="preserve"> the decisions are stored and </w:t>
      </w:r>
      <w:del w:id="135" w:author="wrzodek" w:date="2012-08-03T15:31:00Z">
        <w:r w:rsidDel="00652668">
          <w:rPr>
            <w:lang w:val="en-US"/>
          </w:rPr>
          <w:delText>loaded each time</w:delText>
        </w:r>
      </w:del>
      <w:ins w:id="136" w:author="wrzodek" w:date="2012-08-03T15:31:00Z">
        <w:r w:rsidR="00652668">
          <w:rPr>
            <w:lang w:val="en-US"/>
          </w:rPr>
          <w:t>used as default in future sessions</w:t>
        </w:r>
      </w:ins>
      <w:r>
        <w:rPr>
          <w:lang w:val="en-US"/>
        </w:rPr>
        <w:t>.</w:t>
      </w:r>
    </w:p>
    <w:p w:rsidR="00652668" w:rsidRDefault="00652668" w:rsidP="007D08F7">
      <w:pPr>
        <w:pStyle w:val="KeinLeerraum"/>
        <w:rPr>
          <w:lang w:val="en-US"/>
        </w:rPr>
      </w:pPr>
    </w:p>
    <w:p w:rsidR="00F32625" w:rsidRDefault="00463B6F" w:rsidP="007D08F7">
      <w:pPr>
        <w:pStyle w:val="KeinLeerraum"/>
        <w:rPr>
          <w:lang w:val="en-US"/>
        </w:rPr>
      </w:pPr>
      <w:r>
        <w:rPr>
          <w:lang w:val="en-US"/>
        </w:rPr>
        <w:t xml:space="preserve">However, the preferences dialog that can be opened with “Edit” and “Preferences” provides an option called “gene center signals by” that allows </w:t>
      </w:r>
      <w:proofErr w:type="gramStart"/>
      <w:r>
        <w:rPr>
          <w:lang w:val="en-US"/>
        </w:rPr>
        <w:t>to change</w:t>
      </w:r>
      <w:proofErr w:type="gramEnd"/>
      <w:r>
        <w:rPr>
          <w:lang w:val="en-US"/>
        </w:rPr>
        <w:t xml:space="preserve"> the way of summarizing information for a node to either “Mean”, “Median”, “Maximum, “Minimum”, “Maximum distance to zero” (i.e.</w:t>
      </w:r>
      <w:ins w:id="137" w:author="wrzodek" w:date="2012-08-03T15:32:00Z">
        <w:r w:rsidR="00652668">
          <w:rPr>
            <w:lang w:val="en-US"/>
          </w:rPr>
          <w:t>,</w:t>
        </w:r>
      </w:ins>
      <w:r>
        <w:rPr>
          <w:lang w:val="en-US"/>
        </w:rPr>
        <w:t xml:space="preserve"> </w:t>
      </w:r>
      <w:del w:id="138" w:author="wrzodek" w:date="2012-08-03T15:32:00Z">
        <w:r w:rsidDel="00652668">
          <w:rPr>
            <w:lang w:val="en-US"/>
          </w:rPr>
          <w:delText>“</w:delText>
        </w:r>
      </w:del>
      <w:r>
        <w:rPr>
          <w:lang w:val="en-US"/>
        </w:rPr>
        <w:t>max</w:t>
      </w:r>
      <w:ins w:id="139" w:author="wrzodek" w:date="2012-08-03T15:32:00Z">
        <w:r w:rsidR="00652668">
          <w:rPr>
            <w:lang w:val="en-US"/>
          </w:rPr>
          <w:t>imum absolute value</w:t>
        </w:r>
      </w:ins>
      <w:del w:id="140" w:author="wrzodek" w:date="2012-08-03T15:32:00Z">
        <w:r w:rsidDel="00652668">
          <w:rPr>
            <w:lang w:val="en-US"/>
          </w:rPr>
          <w:delText xml:space="preserve"> |value|”</w:delText>
        </w:r>
      </w:del>
      <w:r>
        <w:rPr>
          <w:lang w:val="en-US"/>
        </w:rPr>
        <w:t>)</w:t>
      </w:r>
      <w:r w:rsidR="00F32625">
        <w:rPr>
          <w:lang w:val="en-US"/>
        </w:rPr>
        <w:t>. Furthermore, by deselecting the “Remember gene center decision”</w:t>
      </w:r>
      <w:r>
        <w:rPr>
          <w:lang w:val="en-US"/>
        </w:rPr>
        <w:t xml:space="preserve"> </w:t>
      </w:r>
      <w:r w:rsidR="00F32625">
        <w:rPr>
          <w:lang w:val="en-US"/>
        </w:rPr>
        <w:t xml:space="preserve">checkbox, it is possible to force the application to ask each time </w:t>
      </w:r>
      <w:del w:id="141" w:author="wrzodek" w:date="2012-08-03T15:33:00Z">
        <w:r w:rsidR="00F32625" w:rsidDel="00652668">
          <w:rPr>
            <w:lang w:val="en-US"/>
          </w:rPr>
          <w:delText>any data is visualized</w:delText>
        </w:r>
      </w:del>
      <w:ins w:id="142" w:author="wrzodek" w:date="2012-08-03T15:33:00Z">
        <w:r w:rsidR="00652668">
          <w:rPr>
            <w:lang w:val="en-US"/>
          </w:rPr>
          <w:t>before visualization</w:t>
        </w:r>
      </w:ins>
      <w:r w:rsidR="00F32625">
        <w:rPr>
          <w:lang w:val="en-US"/>
        </w:rPr>
        <w:t xml:space="preserve">. More information </w:t>
      </w:r>
      <w:del w:id="143" w:author="wrzodek" w:date="2012-08-03T15:33:00Z">
        <w:r w:rsidR="00F32625" w:rsidDel="00652668">
          <w:rPr>
            <w:lang w:val="en-US"/>
          </w:rPr>
          <w:delText xml:space="preserve">on this </w:delText>
        </w:r>
      </w:del>
      <w:r w:rsidR="00F32625">
        <w:rPr>
          <w:lang w:val="en-US"/>
        </w:rPr>
        <w:t xml:space="preserve">can be found in the </w:t>
      </w:r>
      <w:del w:id="144" w:author="wrzodek" w:date="2012-08-03T15:34:00Z">
        <w:r w:rsidR="00F32625" w:rsidDel="00652668">
          <w:rPr>
            <w:lang w:val="en-US"/>
          </w:rPr>
          <w:delText>applications documentation</w:delText>
        </w:r>
      </w:del>
      <w:proofErr w:type="spellStart"/>
      <w:ins w:id="145" w:author="wrzodek" w:date="2012-08-03T15:34:00Z">
        <w:r w:rsidR="00652668">
          <w:rPr>
            <w:lang w:val="en-US"/>
          </w:rPr>
          <w:t>InCroMAP</w:t>
        </w:r>
        <w:proofErr w:type="spellEnd"/>
        <w:r w:rsidR="00652668">
          <w:rPr>
            <w:lang w:val="en-US"/>
          </w:rPr>
          <w:t xml:space="preserve"> user’s guide</w:t>
        </w:r>
      </w:ins>
      <w:r w:rsidR="00F32625">
        <w:rPr>
          <w:lang w:val="en-US"/>
        </w:rPr>
        <w:t>.</w:t>
      </w:r>
    </w:p>
    <w:p w:rsidR="008755AB" w:rsidRDefault="000B6E92" w:rsidP="000B6E92">
      <w:pPr>
        <w:pStyle w:val="HTMLVorformatiert"/>
        <w:rPr>
          <w:color w:val="FF0000"/>
          <w:lang w:val="en-US"/>
        </w:rPr>
      </w:pPr>
      <w:r w:rsidRPr="000B6E92">
        <w:rPr>
          <w:color w:val="FF0000"/>
          <w:lang w:val="en-US"/>
        </w:rPr>
        <w:br/>
        <w:t xml:space="preserve">Here I don't understand why the authors chose to summarize information for multiple genes on one node, whereas for protein expression, the details are provided below. I could be nice to be able to see the details for each gene </w:t>
      </w:r>
      <w:r w:rsidRPr="000B6E92">
        <w:rPr>
          <w:color w:val="FF0000"/>
          <w:lang w:val="en-US"/>
        </w:rPr>
        <w:lastRenderedPageBreak/>
        <w:t>associated to the node, each of which being colored according to its expression (in the same way as for protein expression visualization), while cli</w:t>
      </w:r>
      <w:r w:rsidR="008755AB">
        <w:rPr>
          <w:color w:val="FF0000"/>
          <w:lang w:val="en-US"/>
        </w:rPr>
        <w:t>cking on the node for instance.</w:t>
      </w:r>
    </w:p>
    <w:p w:rsidR="00F32625" w:rsidRDefault="00F32625" w:rsidP="000B6E92">
      <w:pPr>
        <w:pStyle w:val="HTMLVorformatiert"/>
        <w:rPr>
          <w:color w:val="FF0000"/>
          <w:lang w:val="en-US"/>
        </w:rPr>
      </w:pPr>
    </w:p>
    <w:p w:rsidR="00B8605D" w:rsidRDefault="00F32625" w:rsidP="007D08F7">
      <w:pPr>
        <w:pStyle w:val="KeinLeerraum"/>
        <w:rPr>
          <w:lang w:val="en-US"/>
        </w:rPr>
      </w:pPr>
      <w:r w:rsidRPr="00F32625">
        <w:rPr>
          <w:lang w:val="en-US"/>
        </w:rPr>
        <w:t xml:space="preserve">Summarizing multiple values is always </w:t>
      </w:r>
      <w:del w:id="146" w:author="wrzodek" w:date="2012-08-03T15:34:00Z">
        <w:r w:rsidRPr="00F32625" w:rsidDel="00652668">
          <w:rPr>
            <w:lang w:val="en-US"/>
          </w:rPr>
          <w:delText>difficult</w:delText>
        </w:r>
      </w:del>
      <w:ins w:id="147" w:author="wrzodek" w:date="2012-08-03T15:34:00Z">
        <w:r w:rsidR="00652668">
          <w:rPr>
            <w:lang w:val="en-US"/>
          </w:rPr>
          <w:t>problematic</w:t>
        </w:r>
      </w:ins>
      <w:r w:rsidRPr="00F32625">
        <w:rPr>
          <w:lang w:val="en-US"/>
        </w:rPr>
        <w:t>, because it leads to a loss of information. On the other hand, showing more information leads to confusing graphs and reduces the clarity.</w:t>
      </w:r>
    </w:p>
    <w:p w:rsidR="00461AF1" w:rsidRDefault="00461AF1" w:rsidP="007D08F7">
      <w:pPr>
        <w:pStyle w:val="KeinLeerraum"/>
        <w:rPr>
          <w:lang w:val="en-US"/>
        </w:rPr>
      </w:pPr>
    </w:p>
    <w:p w:rsidR="00F32625" w:rsidRDefault="00B8605D" w:rsidP="007D08F7">
      <w:pPr>
        <w:pStyle w:val="KeinLeerraum"/>
        <w:rPr>
          <w:lang w:val="en-US"/>
        </w:rPr>
      </w:pPr>
      <w:r>
        <w:rPr>
          <w:lang w:val="en-US"/>
        </w:rPr>
        <w:t xml:space="preserve">Therefore, we decided to keep some information and display </w:t>
      </w:r>
      <w:del w:id="148" w:author="wrzodek" w:date="2012-08-03T15:35:00Z">
        <w:r w:rsidDel="00652668">
          <w:rPr>
            <w:lang w:val="en-US"/>
          </w:rPr>
          <w:delText xml:space="preserve">all </w:delText>
        </w:r>
      </w:del>
      <w:ins w:id="149" w:author="wrzodek" w:date="2012-08-03T15:35:00Z">
        <w:r w:rsidR="00652668">
          <w:rPr>
            <w:lang w:val="en-US"/>
          </w:rPr>
          <w:t xml:space="preserve">more </w:t>
        </w:r>
      </w:ins>
      <w:ins w:id="150" w:author="wrzodek" w:date="2012-08-06T11:39:00Z">
        <w:r w:rsidR="009779CB">
          <w:rPr>
            <w:lang w:val="en-US"/>
          </w:rPr>
          <w:t>details</w:t>
        </w:r>
      </w:ins>
      <w:ins w:id="151" w:author="wrzodek" w:date="2012-08-03T15:35:00Z">
        <w:r w:rsidR="00652668">
          <w:rPr>
            <w:lang w:val="en-US"/>
          </w:rPr>
          <w:t xml:space="preserve"> </w:t>
        </w:r>
      </w:ins>
      <w:r>
        <w:rPr>
          <w:lang w:val="en-US"/>
        </w:rPr>
        <w:t xml:space="preserve">in the tooltip of a node (simply mouse-over a node and it will appear). Further, we created </w:t>
      </w:r>
      <w:r w:rsidR="00461AF1">
        <w:rPr>
          <w:lang w:val="en-US"/>
        </w:rPr>
        <w:t xml:space="preserve">a </w:t>
      </w:r>
      <w:r>
        <w:rPr>
          <w:lang w:val="en-US"/>
        </w:rPr>
        <w:t xml:space="preserve">detail panel that appears whenever a node is </w:t>
      </w:r>
      <w:r w:rsidR="00461AF1">
        <w:rPr>
          <w:lang w:val="en-US"/>
        </w:rPr>
        <w:t>clicked</w:t>
      </w:r>
      <w:r>
        <w:rPr>
          <w:lang w:val="en-US"/>
        </w:rPr>
        <w:t>. Parts of it are shown in Figure 3 in the manuscript. This panel presents all information about the selected node</w:t>
      </w:r>
      <w:r w:rsidR="00461AF1">
        <w:rPr>
          <w:lang w:val="en-US"/>
        </w:rPr>
        <w:t xml:space="preserve">, </w:t>
      </w:r>
      <w:ins w:id="152" w:author="wrzodek" w:date="2012-08-03T15:36:00Z">
        <w:r w:rsidR="00652668">
          <w:rPr>
            <w:lang w:val="en-US"/>
          </w:rPr>
          <w:t xml:space="preserve">the corresponding </w:t>
        </w:r>
      </w:ins>
      <w:del w:id="153" w:author="wrzodek" w:date="2012-08-03T15:36:00Z">
        <w:r w:rsidR="00461AF1" w:rsidDel="00652668">
          <w:rPr>
            <w:lang w:val="en-US"/>
          </w:rPr>
          <w:delText xml:space="preserve">contained </w:delText>
        </w:r>
      </w:del>
      <w:r w:rsidR="00461AF1">
        <w:rPr>
          <w:lang w:val="en-US"/>
        </w:rPr>
        <w:t>genes</w:t>
      </w:r>
      <w:r>
        <w:rPr>
          <w:lang w:val="en-US"/>
        </w:rPr>
        <w:t xml:space="preserve"> and </w:t>
      </w:r>
      <w:ins w:id="154" w:author="wrzodek" w:date="2012-08-03T15:36:00Z">
        <w:r w:rsidR="00652668">
          <w:rPr>
            <w:lang w:val="en-US"/>
          </w:rPr>
          <w:t xml:space="preserve">their </w:t>
        </w:r>
      </w:ins>
      <w:r>
        <w:rPr>
          <w:lang w:val="en-US"/>
        </w:rPr>
        <w:t>associated expression values, as well as some plots of them (</w:t>
      </w:r>
      <w:r w:rsidR="00461AF1">
        <w:rPr>
          <w:lang w:val="en-US"/>
        </w:rPr>
        <w:t>e.g.,</w:t>
      </w:r>
      <w:r>
        <w:rPr>
          <w:lang w:val="en-US"/>
        </w:rPr>
        <w:t xml:space="preserve"> DNA methylation</w:t>
      </w:r>
      <w:r w:rsidR="00461AF1">
        <w:rPr>
          <w:lang w:val="en-US"/>
        </w:rPr>
        <w:t xml:space="preserve"> regions</w:t>
      </w:r>
      <w:r>
        <w:rPr>
          <w:lang w:val="en-US"/>
        </w:rPr>
        <w:t>).</w:t>
      </w:r>
    </w:p>
    <w:p w:rsidR="00B8605D" w:rsidRDefault="00B8605D" w:rsidP="007D08F7">
      <w:pPr>
        <w:pStyle w:val="KeinLeerraum"/>
        <w:rPr>
          <w:lang w:val="en-US"/>
        </w:rPr>
      </w:pPr>
    </w:p>
    <w:p w:rsidR="00C14158" w:rsidRDefault="00B8605D">
      <w:pPr>
        <w:pStyle w:val="KeinLeerraum"/>
        <w:rPr>
          <w:del w:id="155" w:author="wrzodek" w:date="2012-08-06T11:43:00Z"/>
          <w:lang w:val="en-US"/>
        </w:rPr>
      </w:pPr>
      <w:r>
        <w:rPr>
          <w:lang w:val="en-US"/>
        </w:rPr>
        <w:t xml:space="preserve">We </w:t>
      </w:r>
      <w:r w:rsidR="00461AF1">
        <w:rPr>
          <w:lang w:val="en-US"/>
        </w:rPr>
        <w:t>still decided to include</w:t>
      </w:r>
      <w:r>
        <w:rPr>
          <w:lang w:val="en-US"/>
        </w:rPr>
        <w:t xml:space="preserve"> the protein modification data in separate boxes, because these are measurements for different protein </w:t>
      </w:r>
      <w:del w:id="156" w:author="wrzodek" w:date="2012-08-06T11:40:00Z">
        <w:r w:rsidDel="009779CB">
          <w:rPr>
            <w:lang w:val="en-US"/>
          </w:rPr>
          <w:delText>phospho</w:delText>
        </w:r>
      </w:del>
      <w:proofErr w:type="spellStart"/>
      <w:ins w:id="157" w:author="wrzodek" w:date="2012-08-06T11:40:00Z">
        <w:r w:rsidR="009779CB">
          <w:rPr>
            <w:lang w:val="en-US"/>
          </w:rPr>
          <w:t>phospho</w:t>
        </w:r>
      </w:ins>
      <w:proofErr w:type="spellEnd"/>
      <w:ins w:id="158" w:author="wrzodek" w:date="2012-08-06T11:41:00Z">
        <w:r w:rsidR="009779CB">
          <w:rPr>
            <w:lang w:val="en-US"/>
          </w:rPr>
          <w:t>-</w:t>
        </w:r>
      </w:ins>
      <w:r>
        <w:rPr>
          <w:lang w:val="en-US"/>
        </w:rPr>
        <w:t xml:space="preserve">forms. </w:t>
      </w:r>
      <w:r w:rsidR="00461AF1">
        <w:rPr>
          <w:lang w:val="en-US"/>
        </w:rPr>
        <w:t xml:space="preserve">The expression of an unmodified and a </w:t>
      </w:r>
      <w:proofErr w:type="spellStart"/>
      <w:r w:rsidR="00461AF1">
        <w:rPr>
          <w:lang w:val="en-US"/>
        </w:rPr>
        <w:t>phosphorylated</w:t>
      </w:r>
      <w:proofErr w:type="spellEnd"/>
      <w:r w:rsidR="00461AF1">
        <w:rPr>
          <w:lang w:val="en-US"/>
        </w:rPr>
        <w:t xml:space="preserve"> protein should not be summarized</w:t>
      </w:r>
      <w:ins w:id="159" w:author="wrzodek" w:date="2012-08-06T11:42:00Z">
        <w:r w:rsidR="009779CB">
          <w:rPr>
            <w:lang w:val="en-US"/>
          </w:rPr>
          <w:t>. In contrast to summarized genes, they clearly differ in their biological function.</w:t>
        </w:r>
      </w:ins>
      <w:del w:id="160" w:author="wrzodek" w:date="2012-08-06T11:43:00Z">
        <w:r w:rsidR="00461AF1" w:rsidDel="009779CB">
          <w:rPr>
            <w:lang w:val="en-US"/>
          </w:rPr>
          <w:delText xml:space="preserve"> because these belong to different things. The information if a protein is phosphorylated mostly relates to the activation of certain signaling pathways.</w:delText>
        </w:r>
      </w:del>
    </w:p>
    <w:p w:rsidR="00C14158" w:rsidRDefault="00461AF1">
      <w:pPr>
        <w:pStyle w:val="KeinLeerraum"/>
        <w:rPr>
          <w:lang w:val="en-US"/>
        </w:rPr>
      </w:pPr>
      <w:del w:id="161" w:author="wrzodek" w:date="2012-08-06T11:43:00Z">
        <w:r w:rsidDel="009779CB">
          <w:rPr>
            <w:lang w:val="en-US"/>
          </w:rPr>
          <w:delText>In contrast, s</w:delText>
        </w:r>
        <w:r w:rsidR="00B8605D" w:rsidDel="009779CB">
          <w:rPr>
            <w:lang w:val="en-US"/>
          </w:rPr>
          <w:delText>ummarizing the information from multiple mRNA probes that measure the expression of the same gene is</w:delText>
        </w:r>
        <w:r w:rsidDel="009779CB">
          <w:rPr>
            <w:lang w:val="en-US"/>
          </w:rPr>
          <w:delText xml:space="preserve"> feasible. They do not describe separate, but the same </w:delText>
        </w:r>
        <w:r w:rsidR="007D08F7" w:rsidDel="009779CB">
          <w:rPr>
            <w:lang w:val="en-US"/>
          </w:rPr>
          <w:delText>mRNA</w:delText>
        </w:r>
        <w:r w:rsidDel="009779CB">
          <w:rPr>
            <w:lang w:val="en-US"/>
          </w:rPr>
          <w:delText>.</w:delText>
        </w:r>
      </w:del>
    </w:p>
    <w:p w:rsidR="008755AB" w:rsidRDefault="000B6E92" w:rsidP="000B6E92">
      <w:pPr>
        <w:pStyle w:val="HTMLVorformatiert"/>
        <w:rPr>
          <w:color w:val="FF0000"/>
          <w:lang w:val="en-US"/>
        </w:rPr>
      </w:pPr>
      <w:r w:rsidRPr="00F70F9D">
        <w:rPr>
          <w:color w:val="FF0000"/>
          <w:lang w:val="en-US"/>
        </w:rPr>
        <w:br/>
      </w:r>
      <w:r w:rsidRPr="000B6E92">
        <w:rPr>
          <w:color w:val="FF0000"/>
          <w:lang w:val="en-US"/>
        </w:rPr>
        <w:t xml:space="preserve">2.3 Visualization of methylation </w:t>
      </w:r>
      <w:r w:rsidRPr="000B6E92">
        <w:rPr>
          <w:color w:val="FF0000"/>
          <w:lang w:val="en-US"/>
        </w:rPr>
        <w:br/>
        <w:t xml:space="preserve">Overall, the different way to represent the different expression/methylation data </w:t>
      </w:r>
      <w:proofErr w:type="gramStart"/>
      <w:r w:rsidRPr="000B6E92">
        <w:rPr>
          <w:color w:val="FF0000"/>
          <w:lang w:val="en-US"/>
        </w:rPr>
        <w:t>are</w:t>
      </w:r>
      <w:proofErr w:type="gramEnd"/>
      <w:r w:rsidRPr="000B6E92">
        <w:rPr>
          <w:color w:val="FF0000"/>
          <w:lang w:val="en-US"/>
        </w:rPr>
        <w:t xml:space="preserve"> well chosen. A way to clarify the methylation data (the rectangle are not often clear when hypo/hyper </w:t>
      </w:r>
      <w:proofErr w:type="spellStart"/>
      <w:r w:rsidRPr="000B6E92">
        <w:rPr>
          <w:color w:val="FF0000"/>
          <w:lang w:val="en-US"/>
        </w:rPr>
        <w:t>methylations</w:t>
      </w:r>
      <w:proofErr w:type="spellEnd"/>
      <w:r w:rsidRPr="000B6E92">
        <w:rPr>
          <w:color w:val="FF0000"/>
          <w:lang w:val="en-US"/>
        </w:rPr>
        <w:t xml:space="preserve"> are small) could be to put 2 triangles linked by their peak, one for </w:t>
      </w:r>
      <w:proofErr w:type="spellStart"/>
      <w:r w:rsidRPr="000B6E92">
        <w:rPr>
          <w:color w:val="FF0000"/>
          <w:lang w:val="en-US"/>
        </w:rPr>
        <w:t>hypomethylation</w:t>
      </w:r>
      <w:proofErr w:type="spellEnd"/>
      <w:r w:rsidRPr="000B6E92">
        <w:rPr>
          <w:color w:val="FF0000"/>
          <w:lang w:val="en-US"/>
        </w:rPr>
        <w:t xml:space="preserve">, one for hyper. </w:t>
      </w:r>
    </w:p>
    <w:p w:rsidR="008755AB" w:rsidRDefault="008755AB" w:rsidP="000B6E92">
      <w:pPr>
        <w:pStyle w:val="HTMLVorformatiert"/>
        <w:rPr>
          <w:color w:val="FF0000"/>
          <w:lang w:val="en-US"/>
        </w:rPr>
      </w:pPr>
    </w:p>
    <w:p w:rsidR="00461AF1" w:rsidRPr="00461AF1" w:rsidRDefault="00461AF1" w:rsidP="007D08F7">
      <w:pPr>
        <w:pStyle w:val="KeinLeerraum"/>
        <w:rPr>
          <w:lang w:val="en-US"/>
        </w:rPr>
      </w:pPr>
      <w:r w:rsidRPr="00461AF1">
        <w:rPr>
          <w:lang w:val="en-US"/>
        </w:rPr>
        <w:t>Excellent idea, this would provide information about the highest and the lowest peak at the same time.</w:t>
      </w:r>
      <w:r>
        <w:rPr>
          <w:lang w:val="en-US"/>
        </w:rPr>
        <w:t xml:space="preserve"> Unfortunately, our graph-drawing library is limited and realizing this kind of visualization is not supported. However, we really like the idea and </w:t>
      </w:r>
      <w:ins w:id="162" w:author="wrzodek" w:date="2012-08-07T10:31:00Z">
        <w:r w:rsidR="00926D97">
          <w:rPr>
            <w:lang w:val="en-US"/>
          </w:rPr>
          <w:t xml:space="preserve">will </w:t>
        </w:r>
      </w:ins>
      <w:r>
        <w:rPr>
          <w:lang w:val="en-US"/>
        </w:rPr>
        <w:t xml:space="preserve">try to include it in a future release of </w:t>
      </w:r>
      <w:proofErr w:type="spellStart"/>
      <w:r>
        <w:rPr>
          <w:lang w:val="en-US"/>
        </w:rPr>
        <w:t>InCroMAP</w:t>
      </w:r>
      <w:proofErr w:type="spellEnd"/>
      <w:r>
        <w:rPr>
          <w:lang w:val="en-US"/>
        </w:rPr>
        <w:t>.</w:t>
      </w:r>
    </w:p>
    <w:p w:rsidR="00B1073A" w:rsidRDefault="000B6E92" w:rsidP="000B6E92">
      <w:pPr>
        <w:pStyle w:val="HTMLVorformatiert"/>
        <w:rPr>
          <w:color w:val="FF0000"/>
          <w:lang w:val="en-US"/>
        </w:rPr>
      </w:pPr>
      <w:r w:rsidRPr="00F70F9D">
        <w:rPr>
          <w:color w:val="FF0000"/>
          <w:lang w:val="en-US"/>
        </w:rPr>
        <w:br/>
      </w:r>
      <w:proofErr w:type="gramStart"/>
      <w:r w:rsidRPr="000B6E92">
        <w:rPr>
          <w:color w:val="FF0000"/>
          <w:lang w:val="en-US"/>
        </w:rPr>
        <w:t>Figure 2.</w:t>
      </w:r>
      <w:proofErr w:type="gramEnd"/>
      <w:r w:rsidRPr="000B6E92">
        <w:rPr>
          <w:color w:val="FF0000"/>
          <w:lang w:val="en-US"/>
        </w:rPr>
        <w:t xml:space="preserve"> The big picture is hard to understand. It would have been nice to have an example case, for instance showing </w:t>
      </w:r>
      <w:proofErr w:type="spellStart"/>
      <w:r w:rsidRPr="000B6E92">
        <w:rPr>
          <w:color w:val="FF0000"/>
          <w:lang w:val="en-US"/>
        </w:rPr>
        <w:t>overexpression</w:t>
      </w:r>
      <w:proofErr w:type="spellEnd"/>
      <w:r w:rsidRPr="000B6E92">
        <w:rPr>
          <w:color w:val="FF0000"/>
          <w:lang w:val="en-US"/>
        </w:rPr>
        <w:t xml:space="preserve"> associated with </w:t>
      </w:r>
      <w:proofErr w:type="spellStart"/>
      <w:r w:rsidRPr="000B6E92">
        <w:rPr>
          <w:color w:val="FF0000"/>
          <w:lang w:val="en-US"/>
        </w:rPr>
        <w:t>hypermethylation</w:t>
      </w:r>
      <w:proofErr w:type="spellEnd"/>
      <w:r w:rsidRPr="000B6E92">
        <w:rPr>
          <w:color w:val="FF0000"/>
          <w:lang w:val="en-US"/>
        </w:rPr>
        <w:t>, and discussed with hypothesis deri</w:t>
      </w:r>
      <w:r w:rsidR="00F95D61">
        <w:rPr>
          <w:color w:val="FF0000"/>
          <w:lang w:val="en-US"/>
        </w:rPr>
        <w:t xml:space="preserve">ved from the </w:t>
      </w:r>
      <w:proofErr w:type="spellStart"/>
      <w:r w:rsidR="00F95D61">
        <w:rPr>
          <w:color w:val="FF0000"/>
          <w:lang w:val="en-US"/>
        </w:rPr>
        <w:t>InCroMAP</w:t>
      </w:r>
      <w:proofErr w:type="spellEnd"/>
      <w:r w:rsidR="00F95D61">
        <w:rPr>
          <w:color w:val="FF0000"/>
          <w:lang w:val="en-US"/>
        </w:rPr>
        <w:t xml:space="preserve"> analysis.</w:t>
      </w:r>
    </w:p>
    <w:p w:rsidR="00F95D61" w:rsidRDefault="00F95D61" w:rsidP="000B6E92">
      <w:pPr>
        <w:pStyle w:val="HTMLVorformatiert"/>
        <w:rPr>
          <w:color w:val="FF0000"/>
          <w:lang w:val="en-US"/>
        </w:rPr>
      </w:pPr>
    </w:p>
    <w:p w:rsidR="009779CB" w:rsidRDefault="00461AF1" w:rsidP="007D08F7">
      <w:pPr>
        <w:pStyle w:val="KeinLeerraum"/>
        <w:rPr>
          <w:ins w:id="163" w:author="wrzodek" w:date="2012-08-06T11:44:00Z"/>
          <w:lang w:val="en-US"/>
        </w:rPr>
      </w:pPr>
      <w:r w:rsidRPr="00461AF1">
        <w:rPr>
          <w:lang w:val="en-US"/>
        </w:rPr>
        <w:t xml:space="preserve">We provided this figure to give readers an impression how a whole pathway with expression data from four different platforms looks like. </w:t>
      </w:r>
      <w:ins w:id="164" w:author="wrzodek" w:date="2012-08-06T11:44:00Z">
        <w:r w:rsidR="009779CB">
          <w:rPr>
            <w:lang w:val="en-US"/>
          </w:rPr>
          <w:t>In our opinion, it is important to provide at least one exemplary result of the methodology for cross-platform data visualization</w:t>
        </w:r>
      </w:ins>
      <w:ins w:id="165" w:author="wrzodek" w:date="2012-08-06T11:45:00Z">
        <w:r w:rsidR="009779CB">
          <w:rPr>
            <w:lang w:val="en-US"/>
          </w:rPr>
          <w:t>, described in the manuscript.</w:t>
        </w:r>
      </w:ins>
    </w:p>
    <w:p w:rsidR="00461AF1" w:rsidDel="009779CB" w:rsidRDefault="00281A2B" w:rsidP="007D08F7">
      <w:pPr>
        <w:pStyle w:val="KeinLeerraum"/>
        <w:rPr>
          <w:del w:id="166" w:author="wrzodek" w:date="2012-08-06T11:45:00Z"/>
          <w:lang w:val="en-US"/>
        </w:rPr>
      </w:pPr>
      <w:del w:id="167" w:author="wrzodek" w:date="2012-08-06T11:45:00Z">
        <w:r w:rsidDel="009779CB">
          <w:rPr>
            <w:lang w:val="en-US"/>
          </w:rPr>
          <w:delText>It is important to provide one whole picture that is essentially the result of the method, described in the manuscript.</w:delText>
        </w:r>
      </w:del>
    </w:p>
    <w:p w:rsidR="00461AF1" w:rsidRDefault="00461AF1" w:rsidP="007D08F7">
      <w:pPr>
        <w:pStyle w:val="KeinLeerraum"/>
        <w:rPr>
          <w:lang w:val="en-US"/>
        </w:rPr>
      </w:pPr>
    </w:p>
    <w:p w:rsidR="00281A2B" w:rsidRDefault="00461AF1" w:rsidP="007D08F7">
      <w:pPr>
        <w:pStyle w:val="KeinLeerraum"/>
        <w:rPr>
          <w:lang w:val="en-US"/>
        </w:rPr>
      </w:pPr>
      <w:r>
        <w:rPr>
          <w:lang w:val="en-US"/>
        </w:rPr>
        <w:t>An example</w:t>
      </w:r>
      <w:r w:rsidR="00A71982">
        <w:rPr>
          <w:lang w:val="en-US"/>
        </w:rPr>
        <w:t xml:space="preserve"> for </w:t>
      </w:r>
      <w:proofErr w:type="spellStart"/>
      <w:r w:rsidR="00A71982">
        <w:rPr>
          <w:lang w:val="en-US"/>
        </w:rPr>
        <w:t>hypermethylation</w:t>
      </w:r>
      <w:proofErr w:type="spellEnd"/>
      <w:r w:rsidR="00A71982">
        <w:rPr>
          <w:lang w:val="en-US"/>
        </w:rPr>
        <w:t>, leading to a suppression of mRNA</w:t>
      </w:r>
      <w:r>
        <w:rPr>
          <w:lang w:val="en-US"/>
        </w:rPr>
        <w:t xml:space="preserve"> is provided in Figure 3 (high DNA methylation in peak in the promoter and </w:t>
      </w:r>
      <w:r w:rsidR="00281A2B">
        <w:rPr>
          <w:lang w:val="en-US"/>
        </w:rPr>
        <w:t>down-regulation of the corresponding mRNA).</w:t>
      </w:r>
    </w:p>
    <w:p w:rsidR="00281A2B" w:rsidRDefault="00281A2B" w:rsidP="007D08F7">
      <w:pPr>
        <w:pStyle w:val="KeinLeerraum"/>
        <w:rPr>
          <w:lang w:val="en-US"/>
        </w:rPr>
      </w:pPr>
    </w:p>
    <w:p w:rsidR="00281A2B" w:rsidRPr="00281A2B" w:rsidRDefault="00281A2B" w:rsidP="007D08F7">
      <w:pPr>
        <w:pStyle w:val="KeinLeerraum"/>
        <w:rPr>
          <w:color w:val="FF0000"/>
          <w:lang w:val="en-US"/>
        </w:rPr>
      </w:pPr>
      <w:r>
        <w:rPr>
          <w:lang w:val="en-US"/>
        </w:rPr>
        <w:t xml:space="preserve">We think that discussing further results from this dataset in more detail goes beyond the scope of this </w:t>
      </w:r>
      <w:del w:id="168" w:author="wrzodek" w:date="2012-08-06T11:47:00Z">
        <w:r w:rsidDel="009779CB">
          <w:rPr>
            <w:lang w:val="en-US"/>
          </w:rPr>
          <w:delText xml:space="preserve">method </w:delText>
        </w:r>
      </w:del>
      <w:ins w:id="169" w:author="wrzodek" w:date="2012-08-06T11:47:00Z">
        <w:r w:rsidR="009779CB">
          <w:rPr>
            <w:lang w:val="en-US"/>
          </w:rPr>
          <w:t>methodological paper</w:t>
        </w:r>
      </w:ins>
      <w:del w:id="170" w:author="wrzodek" w:date="2012-08-06T11:47:00Z">
        <w:r w:rsidDel="009779CB">
          <w:rPr>
            <w:lang w:val="en-US"/>
          </w:rPr>
          <w:delText>publication</w:delText>
        </w:r>
      </w:del>
      <w:r>
        <w:rPr>
          <w:lang w:val="en-US"/>
        </w:rPr>
        <w:t xml:space="preserve">. We are not </w:t>
      </w:r>
      <w:del w:id="171" w:author="wrzodek" w:date="2012-08-06T11:47:00Z">
        <w:r w:rsidDel="009779CB">
          <w:rPr>
            <w:lang w:val="en-US"/>
          </w:rPr>
          <w:delText xml:space="preserve">aiming </w:delText>
        </w:r>
      </w:del>
      <w:ins w:id="172" w:author="wrzodek" w:date="2012-08-06T11:47:00Z">
        <w:r w:rsidR="009779CB">
          <w:rPr>
            <w:lang w:val="en-US"/>
          </w:rPr>
          <w:t xml:space="preserve">intending </w:t>
        </w:r>
      </w:ins>
      <w:del w:id="173" w:author="wrzodek" w:date="2012-08-06T11:47:00Z">
        <w:r w:rsidDel="009779CB">
          <w:rPr>
            <w:lang w:val="en-US"/>
          </w:rPr>
          <w:delText xml:space="preserve">at </w:delText>
        </w:r>
      </w:del>
      <w:ins w:id="174" w:author="wrzodek" w:date="2012-08-06T11:47:00Z">
        <w:r w:rsidR="009779CB">
          <w:rPr>
            <w:lang w:val="en-US"/>
          </w:rPr>
          <w:t xml:space="preserve">to </w:t>
        </w:r>
      </w:ins>
      <w:r>
        <w:rPr>
          <w:lang w:val="en-US"/>
        </w:rPr>
        <w:t>publish</w:t>
      </w:r>
      <w:del w:id="175" w:author="wrzodek" w:date="2012-08-06T11:47:00Z">
        <w:r w:rsidDel="009779CB">
          <w:rPr>
            <w:lang w:val="en-US"/>
          </w:rPr>
          <w:delText>ing</w:delText>
        </w:r>
      </w:del>
      <w:r>
        <w:rPr>
          <w:lang w:val="en-US"/>
        </w:rPr>
        <w:t xml:space="preserve"> the dataset (consisting of mRNA, DNA methylation, microRNA and protein microarrays for many samples) or results from it.</w:t>
      </w:r>
      <w:r w:rsidRPr="00281A2B">
        <w:rPr>
          <w:color w:val="FF0000"/>
          <w:lang w:val="en-US"/>
        </w:rPr>
        <w:t xml:space="preserve"> </w:t>
      </w:r>
    </w:p>
    <w:p w:rsidR="00B1073A" w:rsidRDefault="000B6E92" w:rsidP="000B6E92">
      <w:pPr>
        <w:pStyle w:val="HTMLVorformatiert"/>
        <w:rPr>
          <w:color w:val="FF0000"/>
          <w:lang w:val="en-US"/>
        </w:rPr>
      </w:pPr>
      <w:r w:rsidRPr="00281A2B">
        <w:rPr>
          <w:color w:val="FF0000"/>
          <w:lang w:val="en-US"/>
        </w:rPr>
        <w:br/>
      </w:r>
      <w:r w:rsidRPr="00711BE0">
        <w:rPr>
          <w:color w:val="FF0000"/>
          <w:lang w:val="en-US"/>
        </w:rPr>
        <w:t>D</w:t>
      </w:r>
      <w:r w:rsidR="00F95D61">
        <w:rPr>
          <w:color w:val="FF0000"/>
          <w:lang w:val="en-US"/>
        </w:rPr>
        <w:t xml:space="preserve">iscussion can be </w:t>
      </w:r>
      <w:proofErr w:type="gramStart"/>
      <w:r w:rsidR="00F95D61">
        <w:rPr>
          <w:color w:val="FF0000"/>
          <w:lang w:val="en-US"/>
        </w:rPr>
        <w:t>shorten</w:t>
      </w:r>
      <w:proofErr w:type="gramEnd"/>
      <w:r w:rsidR="00F95D61">
        <w:rPr>
          <w:color w:val="FF0000"/>
          <w:lang w:val="en-US"/>
        </w:rPr>
        <w:t xml:space="preserve"> a bit.</w:t>
      </w:r>
      <w:r w:rsidRPr="00711BE0">
        <w:rPr>
          <w:color w:val="FF0000"/>
          <w:lang w:val="en-US"/>
        </w:rPr>
        <w:br/>
        <w:t xml:space="preserve">The enrichment method </w:t>
      </w:r>
      <w:r w:rsidRPr="000B6E92">
        <w:rPr>
          <w:color w:val="FF0000"/>
          <w:lang w:val="en-US"/>
        </w:rPr>
        <w:t xml:space="preserve">used in the tool is not described in the paper. I assumed it's a classical Fisher test. However, the setting of the background against which the dataset of interest is compared is of fundamental importance in these analyses. The current version of the tool doesn't permit to change the background (full </w:t>
      </w:r>
      <w:proofErr w:type="gramStart"/>
      <w:r w:rsidRPr="000B6E92">
        <w:rPr>
          <w:color w:val="FF0000"/>
          <w:lang w:val="en-US"/>
        </w:rPr>
        <w:t>genome ?</w:t>
      </w:r>
      <w:proofErr w:type="gramEnd"/>
      <w:r w:rsidRPr="000B6E92">
        <w:rPr>
          <w:color w:val="FF0000"/>
          <w:lang w:val="en-US"/>
        </w:rPr>
        <w:t xml:space="preserve">). As adding the ability to compute the enrichment analysis on different background, or asking the user to provide a background gene/protein list can be very complicated, one idea would be for the tool to be able to load enrichment results of </w:t>
      </w:r>
      <w:proofErr w:type="spellStart"/>
      <w:r w:rsidRPr="000B6E92">
        <w:rPr>
          <w:color w:val="FF0000"/>
          <w:lang w:val="en-US"/>
        </w:rPr>
        <w:t>Kegg</w:t>
      </w:r>
      <w:proofErr w:type="spellEnd"/>
      <w:r w:rsidRPr="000B6E92">
        <w:rPr>
          <w:color w:val="FF0000"/>
          <w:lang w:val="en-US"/>
        </w:rPr>
        <w:t xml:space="preserve"> pathways from the DAVID database </w:t>
      </w:r>
      <w:r w:rsidRPr="000B6E92">
        <w:rPr>
          <w:color w:val="FF0000"/>
          <w:lang w:val="en-US"/>
        </w:rPr>
        <w:br/>
      </w:r>
      <w:r w:rsidR="00115A82">
        <w:fldChar w:fldCharType="begin"/>
      </w:r>
      <w:r w:rsidR="00115A82" w:rsidRPr="00115A82">
        <w:rPr>
          <w:lang w:val="en-US"/>
          <w:rPrChange w:id="176" w:author="wrzodek" w:date="2012-08-06T11:27:00Z">
            <w:rPr>
              <w:color w:val="0000FF" w:themeColor="hyperlink"/>
              <w:u w:val="single"/>
            </w:rPr>
          </w:rPrChange>
        </w:rPr>
        <w:instrText>HYPERLINK "http://david.abcc.ncifcrf.gov/"</w:instrText>
      </w:r>
      <w:r w:rsidR="00115A82">
        <w:fldChar w:fldCharType="separate"/>
      </w:r>
      <w:r w:rsidRPr="000B6E92">
        <w:rPr>
          <w:rStyle w:val="Hyperlink"/>
          <w:color w:val="FF0000"/>
          <w:lang w:val="en-US"/>
        </w:rPr>
        <w:t>http://david.abcc.ncifcrf.gov/</w:t>
      </w:r>
      <w:r w:rsidR="00115A82">
        <w:fldChar w:fldCharType="end"/>
      </w:r>
      <w:r w:rsidRPr="000B6E92">
        <w:rPr>
          <w:color w:val="FF0000"/>
          <w:lang w:val="en-US"/>
        </w:rPr>
        <w:t xml:space="preserve"> </w:t>
      </w:r>
      <w:r w:rsidRPr="000B6E92">
        <w:rPr>
          <w:color w:val="FF0000"/>
          <w:lang w:val="en-US"/>
        </w:rPr>
        <w:br/>
        <w:t xml:space="preserve">that is dedicated to enrichment analyses and provide many different </w:t>
      </w:r>
      <w:r w:rsidRPr="000B6E92">
        <w:rPr>
          <w:color w:val="FF0000"/>
          <w:lang w:val="en-US"/>
        </w:rPr>
        <w:lastRenderedPageBreak/>
        <w:t xml:space="preserve">backgrounds, for instance for </w:t>
      </w:r>
      <w:proofErr w:type="spellStart"/>
      <w:r w:rsidRPr="000B6E92">
        <w:rPr>
          <w:color w:val="FF0000"/>
          <w:lang w:val="en-US"/>
        </w:rPr>
        <w:t>Affy</w:t>
      </w:r>
      <w:proofErr w:type="spellEnd"/>
      <w:r w:rsidRPr="000B6E92">
        <w:rPr>
          <w:color w:val="FF0000"/>
          <w:lang w:val="en-US"/>
        </w:rPr>
        <w:t xml:space="preserve"> microarrays. </w:t>
      </w:r>
      <w:r w:rsidRPr="000B6E92">
        <w:rPr>
          <w:color w:val="FF0000"/>
          <w:lang w:val="en-US"/>
        </w:rPr>
        <w:br/>
        <w:t xml:space="preserve">Furthermore, fisher test enrichment analyses that imply to select a threshold in expression microarrays, and consider only genes above/under this threshold, are less used nowadays. People are using more and more GSEA-like statistics. Maybe the tool could also be </w:t>
      </w:r>
      <w:r w:rsidR="00B1073A">
        <w:rPr>
          <w:color w:val="FF0000"/>
          <w:lang w:val="en-US"/>
        </w:rPr>
        <w:t>able to load GSEA result files.</w:t>
      </w:r>
    </w:p>
    <w:p w:rsidR="00B1073A" w:rsidRPr="00A14AAC" w:rsidRDefault="00B1073A" w:rsidP="0022666F">
      <w:pPr>
        <w:pStyle w:val="KeinLeerraum"/>
        <w:rPr>
          <w:lang w:val="en-US"/>
        </w:rPr>
      </w:pPr>
    </w:p>
    <w:p w:rsidR="00281A2B" w:rsidRPr="00A14AAC" w:rsidRDefault="00281A2B" w:rsidP="0022666F">
      <w:pPr>
        <w:pStyle w:val="KeinLeerraum"/>
        <w:rPr>
          <w:lang w:val="en-US"/>
        </w:rPr>
      </w:pPr>
      <w:r w:rsidRPr="00A14AAC">
        <w:rPr>
          <w:lang w:val="en-US"/>
        </w:rPr>
        <w:t xml:space="preserve">The paper focuses on how to jointly visualize data from mRNA, microRNA, DNA methylation and protein arrays. The tool itself provides many more features, but they should not be part of this manuscript. </w:t>
      </w:r>
    </w:p>
    <w:p w:rsidR="00281A2B" w:rsidRPr="00A14AAC" w:rsidRDefault="00281A2B" w:rsidP="0022666F">
      <w:pPr>
        <w:pStyle w:val="KeinLeerraum"/>
        <w:rPr>
          <w:lang w:val="en-US"/>
        </w:rPr>
      </w:pPr>
    </w:p>
    <w:p w:rsidR="00281A2B" w:rsidRPr="00A14AAC" w:rsidRDefault="00281A2B" w:rsidP="0022666F">
      <w:pPr>
        <w:pStyle w:val="KeinLeerraum"/>
        <w:rPr>
          <w:lang w:val="en-US"/>
        </w:rPr>
      </w:pPr>
      <w:r w:rsidRPr="00A14AAC">
        <w:rPr>
          <w:lang w:val="en-US"/>
        </w:rPr>
        <w:t xml:space="preserve">However, </w:t>
      </w:r>
      <w:proofErr w:type="spellStart"/>
      <w:r w:rsidRPr="00A14AAC">
        <w:rPr>
          <w:lang w:val="en-US"/>
        </w:rPr>
        <w:t>InCroMAP</w:t>
      </w:r>
      <w:proofErr w:type="spellEnd"/>
      <w:r w:rsidRPr="00A14AAC">
        <w:rPr>
          <w:lang w:val="en-US"/>
        </w:rPr>
        <w:t xml:space="preserve"> currently performs enrichments, using a </w:t>
      </w:r>
      <w:del w:id="177" w:author="wrzodek" w:date="2012-08-06T11:48:00Z">
        <w:r w:rsidRPr="00A14AAC" w:rsidDel="009779CB">
          <w:rPr>
            <w:lang w:val="en-US"/>
          </w:rPr>
          <w:delText xml:space="preserve">Hypergeometric </w:delText>
        </w:r>
      </w:del>
      <w:proofErr w:type="spellStart"/>
      <w:ins w:id="178" w:author="wrzodek" w:date="2012-08-06T11:48:00Z">
        <w:r w:rsidR="009779CB">
          <w:rPr>
            <w:lang w:val="en-US"/>
          </w:rPr>
          <w:t>h</w:t>
        </w:r>
        <w:r w:rsidR="009779CB" w:rsidRPr="00A14AAC">
          <w:rPr>
            <w:lang w:val="en-US"/>
          </w:rPr>
          <w:t>ypergeometric</w:t>
        </w:r>
        <w:proofErr w:type="spellEnd"/>
        <w:r w:rsidR="009779CB" w:rsidRPr="00A14AAC">
          <w:rPr>
            <w:lang w:val="en-US"/>
          </w:rPr>
          <w:t xml:space="preserve"> </w:t>
        </w:r>
      </w:ins>
      <w:r w:rsidRPr="00A14AAC">
        <w:rPr>
          <w:lang w:val="en-US"/>
        </w:rPr>
        <w:t xml:space="preserve">test. </w:t>
      </w:r>
      <w:r w:rsidR="0022666F" w:rsidRPr="00A14AAC">
        <w:rPr>
          <w:lang w:val="en-US"/>
        </w:rPr>
        <w:t xml:space="preserve">Since we calculate the p-values for defined </w:t>
      </w:r>
      <w:ins w:id="179" w:author="wrzodek" w:date="2012-08-06T11:48:00Z">
        <w:r w:rsidR="009779CB">
          <w:rPr>
            <w:lang w:val="en-US"/>
          </w:rPr>
          <w:t xml:space="preserve">gene </w:t>
        </w:r>
      </w:ins>
      <w:r w:rsidR="0022666F" w:rsidRPr="00A14AAC">
        <w:rPr>
          <w:lang w:val="en-US"/>
        </w:rPr>
        <w:t xml:space="preserve">groups </w:t>
      </w:r>
      <w:ins w:id="180" w:author="wrzodek" w:date="2012-08-06T11:48:00Z">
        <w:r w:rsidR="009779CB">
          <w:rPr>
            <w:lang w:val="en-US"/>
          </w:rPr>
          <w:t xml:space="preserve">(i.e., pathways) </w:t>
        </w:r>
      </w:ins>
      <w:r w:rsidR="0022666F" w:rsidRPr="00A14AAC">
        <w:rPr>
          <w:lang w:val="en-US"/>
        </w:rPr>
        <w:t>in the KEGG database, the background is the total number of genes in the KEGG PATHWAY database.</w:t>
      </w:r>
    </w:p>
    <w:p w:rsidR="0022666F" w:rsidRPr="00A14AAC" w:rsidRDefault="0022666F" w:rsidP="0022666F">
      <w:pPr>
        <w:pStyle w:val="KeinLeerraum"/>
        <w:rPr>
          <w:lang w:val="en-US"/>
        </w:rPr>
      </w:pPr>
    </w:p>
    <w:p w:rsidR="00F95D61" w:rsidRPr="0022666F" w:rsidRDefault="0022666F" w:rsidP="0022666F">
      <w:pPr>
        <w:pStyle w:val="KeinLeerraum"/>
        <w:rPr>
          <w:lang w:val="en-US"/>
        </w:rPr>
      </w:pPr>
      <w:r w:rsidRPr="0022666F">
        <w:rPr>
          <w:lang w:val="en-US"/>
        </w:rPr>
        <w:t>We like your idea of providing import functionalities for DAVID or GSEA</w:t>
      </w:r>
      <w:ins w:id="181" w:author="wrzodek" w:date="2012-08-06T11:49:00Z">
        <w:r w:rsidR="00DA2343">
          <w:rPr>
            <w:lang w:val="en-US"/>
          </w:rPr>
          <w:t>. To this end</w:t>
        </w:r>
      </w:ins>
      <w:del w:id="182" w:author="wrzodek" w:date="2012-08-06T11:49:00Z">
        <w:r w:rsidRPr="0022666F" w:rsidDel="00DA2343">
          <w:rPr>
            <w:lang w:val="en-US"/>
          </w:rPr>
          <w:delText xml:space="preserve"> and thus</w:delText>
        </w:r>
      </w:del>
      <w:r w:rsidRPr="0022666F">
        <w:rPr>
          <w:lang w:val="en-US"/>
        </w:rPr>
        <w:t>,</w:t>
      </w:r>
      <w:ins w:id="183" w:author="wrzodek" w:date="2012-08-06T11:49:00Z">
        <w:r w:rsidR="00DA2343">
          <w:rPr>
            <w:lang w:val="en-US"/>
          </w:rPr>
          <w:t xml:space="preserve"> we</w:t>
        </w:r>
      </w:ins>
      <w:r w:rsidRPr="0022666F">
        <w:rPr>
          <w:lang w:val="en-US"/>
        </w:rPr>
        <w:t xml:space="preserve"> added a new menu item in `File´ -&gt; `Import enrichment result´ that allows users to use any external application for the enrichment if they need more features than </w:t>
      </w:r>
      <w:proofErr w:type="spellStart"/>
      <w:r w:rsidRPr="0022666F">
        <w:rPr>
          <w:lang w:val="en-US"/>
        </w:rPr>
        <w:t>InCroMAP</w:t>
      </w:r>
      <w:proofErr w:type="spellEnd"/>
      <w:r w:rsidRPr="0022666F">
        <w:rPr>
          <w:lang w:val="en-US"/>
        </w:rPr>
        <w:t xml:space="preserve"> provides.</w:t>
      </w:r>
    </w:p>
    <w:p w:rsidR="00B1073A" w:rsidRDefault="000B6E92" w:rsidP="000B6E92">
      <w:pPr>
        <w:pStyle w:val="HTMLVorformatiert"/>
        <w:rPr>
          <w:color w:val="FF0000"/>
          <w:lang w:val="en-US"/>
        </w:rPr>
      </w:pPr>
      <w:r w:rsidRPr="0022666F">
        <w:rPr>
          <w:color w:val="FF0000"/>
          <w:lang w:val="en-US"/>
        </w:rPr>
        <w:br/>
      </w:r>
      <w:r w:rsidRPr="00711BE0">
        <w:rPr>
          <w:color w:val="FF0000"/>
          <w:lang w:val="en-US"/>
        </w:rPr>
        <w:t xml:space="preserve">Comments on Java tool </w:t>
      </w:r>
      <w:r w:rsidRPr="00711BE0">
        <w:rPr>
          <w:color w:val="FF0000"/>
          <w:lang w:val="en-US"/>
        </w:rPr>
        <w:br/>
      </w:r>
      <w:r w:rsidRPr="00711BE0">
        <w:rPr>
          <w:color w:val="FF0000"/>
          <w:lang w:val="en-US"/>
        </w:rPr>
        <w:br/>
        <w:t xml:space="preserve">General comments </w:t>
      </w:r>
      <w:r w:rsidRPr="00711BE0">
        <w:rPr>
          <w:color w:val="FF0000"/>
          <w:lang w:val="en-US"/>
        </w:rPr>
        <w:br/>
        <w:t xml:space="preserve">Overall, the tool is functioning correctly, no problem to launch it neither to load datasets. </w:t>
      </w:r>
      <w:r w:rsidRPr="000B6E92">
        <w:rPr>
          <w:color w:val="FF0000"/>
          <w:lang w:val="en-US"/>
        </w:rPr>
        <w:t>However, it could be improved to be more user-friendly. It's hard to understand where to click to do a simple analysis without ready the documentary file. And users that just want to have a quick look at their data to know if they continue with the tool may n</w:t>
      </w:r>
      <w:r w:rsidR="00B1073A">
        <w:rPr>
          <w:color w:val="FF0000"/>
          <w:lang w:val="en-US"/>
        </w:rPr>
        <w:t>ot spend time on documentation.</w:t>
      </w:r>
    </w:p>
    <w:p w:rsidR="00B1073A" w:rsidRDefault="00B1073A" w:rsidP="000B6E92">
      <w:pPr>
        <w:pStyle w:val="HTMLVorformatiert"/>
        <w:rPr>
          <w:color w:val="FF0000"/>
          <w:lang w:val="en-US"/>
        </w:rPr>
      </w:pPr>
    </w:p>
    <w:p w:rsidR="00A14AAC" w:rsidRDefault="00A14AAC" w:rsidP="00A14AAC">
      <w:pPr>
        <w:pStyle w:val="KeinLeerraum"/>
        <w:rPr>
          <w:lang w:val="en-US"/>
        </w:rPr>
      </w:pPr>
      <w:r>
        <w:rPr>
          <w:lang w:val="en-US"/>
        </w:rPr>
        <w:t xml:space="preserve">We have added several ways to import datasets in </w:t>
      </w:r>
      <w:proofErr w:type="spellStart"/>
      <w:r>
        <w:rPr>
          <w:lang w:val="en-US"/>
        </w:rPr>
        <w:t>InCroMAP</w:t>
      </w:r>
      <w:proofErr w:type="spellEnd"/>
      <w:r>
        <w:rPr>
          <w:lang w:val="en-US"/>
        </w:rPr>
        <w:t xml:space="preserve">. </w:t>
      </w:r>
      <w:del w:id="184" w:author="wrzodek" w:date="2012-08-03T15:39:00Z">
        <w:r w:rsidDel="00972416">
          <w:rPr>
            <w:lang w:val="en-US"/>
          </w:rPr>
          <w:delText xml:space="preserve">Drag’n </w:delText>
        </w:r>
      </w:del>
      <w:proofErr w:type="spellStart"/>
      <w:ins w:id="185" w:author="wrzodek" w:date="2012-08-03T15:39:00Z">
        <w:r w:rsidR="00972416">
          <w:rPr>
            <w:lang w:val="en-US"/>
          </w:rPr>
          <w:t>Drag’n´</w:t>
        </w:r>
      </w:ins>
      <w:r>
        <w:rPr>
          <w:lang w:val="en-US"/>
        </w:rPr>
        <w:t>drop</w:t>
      </w:r>
      <w:proofErr w:type="spellEnd"/>
      <w:r>
        <w:rPr>
          <w:lang w:val="en-US"/>
        </w:rPr>
        <w:t xml:space="preserve"> is an option, selecting `File´ and `open´ or using the toolbar are already three different starting points. Then, most properties of the file format and content are detected automatically, which really eases the import of tabular files, in contrast to other tools where some fixed file format must be obeyed.</w:t>
      </w:r>
    </w:p>
    <w:p w:rsidR="00A14AAC" w:rsidRDefault="00A14AAC" w:rsidP="00A14AAC">
      <w:pPr>
        <w:pStyle w:val="KeinLeerraum"/>
        <w:rPr>
          <w:lang w:val="en-US"/>
        </w:rPr>
      </w:pPr>
    </w:p>
    <w:p w:rsidR="00A14AAC" w:rsidRDefault="00A14AAC" w:rsidP="00A14AAC">
      <w:pPr>
        <w:pStyle w:val="KeinLeerraum"/>
        <w:rPr>
          <w:lang w:val="en-US"/>
        </w:rPr>
      </w:pPr>
      <w:r>
        <w:rPr>
          <w:lang w:val="en-US"/>
        </w:rPr>
        <w:t xml:space="preserve">Furthermore, the toolbar on top of the tabs is changing dynamically, depending on the currently selected tab to always give users hints what type of analysis they could do next. Additionally, all dialogs and other </w:t>
      </w:r>
      <w:del w:id="186" w:author="wrzodek" w:date="2012-08-03T15:39:00Z">
        <w:r w:rsidDel="00972416">
          <w:rPr>
            <w:lang w:val="en-US"/>
          </w:rPr>
          <w:delText xml:space="preserve">boxed </w:delText>
        </w:r>
      </w:del>
      <w:ins w:id="187" w:author="wrzodek" w:date="2012-08-03T15:39:00Z">
        <w:r w:rsidR="00972416">
          <w:rPr>
            <w:lang w:val="en-US"/>
          </w:rPr>
          <w:t xml:space="preserve">boxes </w:t>
        </w:r>
      </w:ins>
      <w:r>
        <w:rPr>
          <w:lang w:val="en-US"/>
        </w:rPr>
        <w:t>are automatically provided with reasonable default selections.</w:t>
      </w:r>
    </w:p>
    <w:p w:rsidR="00A14AAC" w:rsidRDefault="00A14AAC" w:rsidP="00A14AAC">
      <w:pPr>
        <w:pStyle w:val="KeinLeerraum"/>
        <w:rPr>
          <w:lang w:val="en-US"/>
        </w:rPr>
      </w:pPr>
    </w:p>
    <w:p w:rsidR="00A14AAC" w:rsidRDefault="00A14AAC" w:rsidP="00A14AAC">
      <w:pPr>
        <w:pStyle w:val="KeinLeerraum"/>
        <w:rPr>
          <w:lang w:val="en-US"/>
        </w:rPr>
      </w:pPr>
      <w:r>
        <w:rPr>
          <w:lang w:val="en-US"/>
        </w:rPr>
        <w:t>Concluding, we spent a huge amount of time in the user-friendliness of the tool, but we are always happy for further suggestions</w:t>
      </w:r>
      <w:del w:id="188" w:author="wrzodek" w:date="2012-08-06T11:50:00Z">
        <w:r w:rsidDel="00DA2343">
          <w:rPr>
            <w:lang w:val="en-US"/>
          </w:rPr>
          <w:delText xml:space="preserve">! </w:delText>
        </w:r>
      </w:del>
      <w:ins w:id="189" w:author="wrzodek" w:date="2012-08-06T11:50:00Z">
        <w:r w:rsidR="00DA2343">
          <w:rPr>
            <w:lang w:val="en-US"/>
          </w:rPr>
          <w:t xml:space="preserve">. </w:t>
        </w:r>
      </w:ins>
      <w:r>
        <w:rPr>
          <w:lang w:val="en-US"/>
        </w:rPr>
        <w:t>It is our aim to improve the usability and make the tool as easy and flexible as possible.</w:t>
      </w:r>
    </w:p>
    <w:p w:rsidR="00A14AAC" w:rsidRDefault="00A14AAC" w:rsidP="00A14AAC">
      <w:pPr>
        <w:pStyle w:val="KeinLeerraum"/>
        <w:rPr>
          <w:lang w:val="en-US"/>
        </w:rPr>
      </w:pPr>
    </w:p>
    <w:p w:rsidR="00F95D61" w:rsidRPr="00A14AAC" w:rsidRDefault="00A14AAC" w:rsidP="00A14AAC">
      <w:pPr>
        <w:pStyle w:val="KeinLeerraum"/>
        <w:rPr>
          <w:color w:val="0070C0"/>
          <w:lang w:val="en-US"/>
        </w:rPr>
      </w:pPr>
      <w:r>
        <w:rPr>
          <w:lang w:val="en-US"/>
        </w:rPr>
        <w:t xml:space="preserve">Therefore, we have now added a </w:t>
      </w:r>
      <w:commentRangeStart w:id="190"/>
      <w:proofErr w:type="spellStart"/>
      <w:r>
        <w:rPr>
          <w:lang w:val="en-US"/>
        </w:rPr>
        <w:t>screencast</w:t>
      </w:r>
      <w:proofErr w:type="spellEnd"/>
      <w:r>
        <w:rPr>
          <w:lang w:val="en-US"/>
        </w:rPr>
        <w:t xml:space="preserve"> </w:t>
      </w:r>
      <w:commentRangeEnd w:id="190"/>
      <w:r>
        <w:rPr>
          <w:rStyle w:val="Kommentarzeichen"/>
        </w:rPr>
        <w:commentReference w:id="190"/>
      </w:r>
      <w:r>
        <w:rPr>
          <w:lang w:val="en-US"/>
        </w:rPr>
        <w:t xml:space="preserve">on the homepage, which quickly tells users how to prepare and open files with </w:t>
      </w:r>
      <w:proofErr w:type="spellStart"/>
      <w:r>
        <w:rPr>
          <w:lang w:val="en-US"/>
        </w:rPr>
        <w:t>InCroMAP</w:t>
      </w:r>
      <w:proofErr w:type="spellEnd"/>
      <w:r>
        <w:rPr>
          <w:lang w:val="en-US"/>
        </w:rPr>
        <w:t xml:space="preserve"> and run a first analysis on these files.</w:t>
      </w:r>
    </w:p>
    <w:p w:rsidR="00B1073A" w:rsidRDefault="000B6E92" w:rsidP="000B6E92">
      <w:pPr>
        <w:pStyle w:val="HTMLVorformatiert"/>
        <w:rPr>
          <w:color w:val="FF0000"/>
          <w:lang w:val="en-US"/>
        </w:rPr>
      </w:pPr>
      <w:r w:rsidRPr="00F66F1B">
        <w:rPr>
          <w:color w:val="FF0000"/>
          <w:lang w:val="en-US"/>
        </w:rPr>
        <w:br/>
      </w:r>
      <w:r w:rsidRPr="000B6E92">
        <w:rPr>
          <w:color w:val="FF0000"/>
          <w:lang w:val="en-US"/>
        </w:rPr>
        <w:t>In this context, example files available directly on the tool would be of great help, to see the formats to upload and how the tool is working and displ</w:t>
      </w:r>
      <w:r w:rsidR="00B1073A">
        <w:rPr>
          <w:color w:val="FF0000"/>
          <w:lang w:val="en-US"/>
        </w:rPr>
        <w:t>aying results in a few minutes.</w:t>
      </w:r>
    </w:p>
    <w:p w:rsidR="00B1073A" w:rsidRDefault="00B1073A" w:rsidP="000B6E92">
      <w:pPr>
        <w:pStyle w:val="HTMLVorformatiert"/>
        <w:rPr>
          <w:color w:val="FF0000"/>
          <w:lang w:val="en-US"/>
        </w:rPr>
      </w:pPr>
    </w:p>
    <w:p w:rsidR="00F70F9D" w:rsidRPr="00A14AAC" w:rsidRDefault="00F70F9D" w:rsidP="00A14AAC">
      <w:pPr>
        <w:pStyle w:val="KeinLeerraum"/>
        <w:rPr>
          <w:lang w:val="en-US"/>
        </w:rPr>
      </w:pPr>
      <w:r w:rsidRPr="00A14AAC">
        <w:rPr>
          <w:lang w:val="en-US"/>
        </w:rPr>
        <w:t xml:space="preserve">There are example files for each of the four input formats at the bottom of the </w:t>
      </w:r>
      <w:proofErr w:type="spellStart"/>
      <w:r w:rsidRPr="00A14AAC">
        <w:rPr>
          <w:lang w:val="en-US"/>
        </w:rPr>
        <w:t>InCroMAP</w:t>
      </w:r>
      <w:proofErr w:type="spellEnd"/>
      <w:r w:rsidRPr="00A14AAC">
        <w:rPr>
          <w:lang w:val="en-US"/>
        </w:rPr>
        <w:t xml:space="preserve"> download page.</w:t>
      </w:r>
    </w:p>
    <w:p w:rsidR="00F70F9D" w:rsidRPr="00A14AAC" w:rsidRDefault="00F70F9D" w:rsidP="00A14AAC">
      <w:pPr>
        <w:pStyle w:val="KeinLeerraum"/>
        <w:rPr>
          <w:lang w:val="en-US"/>
        </w:rPr>
      </w:pPr>
    </w:p>
    <w:p w:rsidR="00F70F9D" w:rsidRPr="00A14AAC" w:rsidRDefault="00F70F9D" w:rsidP="00A14AAC">
      <w:pPr>
        <w:pStyle w:val="KeinLeerraum"/>
        <w:rPr>
          <w:lang w:val="en-US"/>
        </w:rPr>
      </w:pPr>
      <w:r w:rsidRPr="00A14AAC">
        <w:rPr>
          <w:lang w:val="en-US"/>
        </w:rPr>
        <w:t xml:space="preserve">Further, the documentation has a </w:t>
      </w:r>
      <w:del w:id="191" w:author="wrzodek" w:date="2012-08-06T11:51:00Z">
        <w:r w:rsidRPr="00A14AAC" w:rsidDel="00DA2343">
          <w:rPr>
            <w:lang w:val="en-US"/>
          </w:rPr>
          <w:delText xml:space="preserve">7 pages long chapter </w:delText>
        </w:r>
      </w:del>
      <w:r w:rsidRPr="00A14AAC">
        <w:rPr>
          <w:lang w:val="en-US"/>
        </w:rPr>
        <w:t>“</w:t>
      </w:r>
      <w:del w:id="192" w:author="wrzodek" w:date="2012-08-06T11:51:00Z">
        <w:r w:rsidRPr="00A14AAC" w:rsidDel="00DA2343">
          <w:rPr>
            <w:lang w:val="en-US"/>
          </w:rPr>
          <w:delText xml:space="preserve">how </w:delText>
        </w:r>
      </w:del>
      <w:ins w:id="193" w:author="wrzodek" w:date="2012-08-06T11:51:00Z">
        <w:r w:rsidR="00DA2343">
          <w:rPr>
            <w:lang w:val="en-US"/>
          </w:rPr>
          <w:t>H</w:t>
        </w:r>
        <w:r w:rsidR="00DA2343" w:rsidRPr="00A14AAC">
          <w:rPr>
            <w:lang w:val="en-US"/>
          </w:rPr>
          <w:t xml:space="preserve">ow </w:t>
        </w:r>
      </w:ins>
      <w:r w:rsidRPr="00A14AAC">
        <w:rPr>
          <w:lang w:val="en-US"/>
        </w:rPr>
        <w:t>to get started”</w:t>
      </w:r>
      <w:ins w:id="194" w:author="wrzodek" w:date="2012-08-06T11:51:00Z">
        <w:r w:rsidR="00DA2343">
          <w:rPr>
            <w:lang w:val="en-US"/>
          </w:rPr>
          <w:t xml:space="preserve"> section</w:t>
        </w:r>
      </w:ins>
      <w:r w:rsidRPr="00A14AAC">
        <w:rPr>
          <w:lang w:val="en-US"/>
        </w:rPr>
        <w:t xml:space="preserve"> that explains in detail all required file formats and how to get first results from </w:t>
      </w:r>
      <w:proofErr w:type="spellStart"/>
      <w:r w:rsidRPr="00A14AAC">
        <w:rPr>
          <w:lang w:val="en-US"/>
        </w:rPr>
        <w:t>InCroMAP</w:t>
      </w:r>
      <w:proofErr w:type="spellEnd"/>
      <w:r w:rsidRPr="00A14AAC">
        <w:rPr>
          <w:lang w:val="en-US"/>
        </w:rPr>
        <w:t>. There are further examples for single and integrated analysis in the documentation.</w:t>
      </w:r>
    </w:p>
    <w:p w:rsidR="00F70F9D" w:rsidRPr="00A14AAC" w:rsidRDefault="00F70F9D" w:rsidP="00A14AAC">
      <w:pPr>
        <w:pStyle w:val="KeinLeerraum"/>
        <w:rPr>
          <w:lang w:val="en-US"/>
        </w:rPr>
      </w:pPr>
    </w:p>
    <w:p w:rsidR="00F70F9D" w:rsidRPr="00A14AAC" w:rsidRDefault="00F70F9D" w:rsidP="00A14AAC">
      <w:pPr>
        <w:pStyle w:val="KeinLeerraum"/>
        <w:rPr>
          <w:lang w:val="en-US"/>
        </w:rPr>
      </w:pPr>
      <w:r w:rsidRPr="00A14AAC">
        <w:rPr>
          <w:lang w:val="en-US"/>
        </w:rPr>
        <w:lastRenderedPageBreak/>
        <w:t xml:space="preserve">Additionally, we now created a </w:t>
      </w:r>
      <w:proofErr w:type="spellStart"/>
      <w:r w:rsidRPr="00A14AAC">
        <w:rPr>
          <w:lang w:val="en-US"/>
        </w:rPr>
        <w:t>screencast</w:t>
      </w:r>
      <w:proofErr w:type="spellEnd"/>
      <w:r w:rsidRPr="00A14AAC">
        <w:rPr>
          <w:lang w:val="en-US"/>
        </w:rPr>
        <w:t xml:space="preserve"> (i.e., </w:t>
      </w:r>
      <w:del w:id="195" w:author="wrzodek" w:date="2012-08-06T11:51:00Z">
        <w:r w:rsidR="00F7414D" w:rsidDel="00DA2343">
          <w:rPr>
            <w:lang w:val="en-US"/>
          </w:rPr>
          <w:delText>short</w:delText>
        </w:r>
        <w:r w:rsidRPr="00A14AAC" w:rsidDel="00DA2343">
          <w:rPr>
            <w:lang w:val="en-US"/>
          </w:rPr>
          <w:delText xml:space="preserve"> </w:delText>
        </w:r>
      </w:del>
      <w:r w:rsidRPr="00A14AAC">
        <w:rPr>
          <w:lang w:val="en-US"/>
        </w:rPr>
        <w:t>video</w:t>
      </w:r>
      <w:ins w:id="196" w:author="wrzodek" w:date="2012-08-06T11:51:00Z">
        <w:r w:rsidR="00DA2343">
          <w:rPr>
            <w:lang w:val="en-US"/>
          </w:rPr>
          <w:t xml:space="preserve"> tutorial</w:t>
        </w:r>
      </w:ins>
      <w:r w:rsidRPr="00A14AAC">
        <w:rPr>
          <w:lang w:val="en-US"/>
        </w:rPr>
        <w:t xml:space="preserve">) that explains shortly how to open datasets and perform a first analysis with </w:t>
      </w:r>
      <w:proofErr w:type="spellStart"/>
      <w:r w:rsidRPr="00A14AAC">
        <w:rPr>
          <w:lang w:val="en-US"/>
        </w:rPr>
        <w:t>InCroMAP</w:t>
      </w:r>
      <w:proofErr w:type="spellEnd"/>
      <w:r w:rsidRPr="00A14AAC">
        <w:rPr>
          <w:lang w:val="en-US"/>
        </w:rPr>
        <w:t>.</w:t>
      </w:r>
    </w:p>
    <w:p w:rsidR="00F70F9D" w:rsidRDefault="00F70F9D" w:rsidP="000B6E92">
      <w:pPr>
        <w:pStyle w:val="HTMLVorformatiert"/>
        <w:rPr>
          <w:color w:val="0070C0"/>
          <w:lang w:val="en-US"/>
        </w:rPr>
      </w:pPr>
    </w:p>
    <w:p w:rsidR="00B1073A" w:rsidRDefault="000B6E92" w:rsidP="000B6E92">
      <w:pPr>
        <w:pStyle w:val="HTMLVorformatiert"/>
        <w:rPr>
          <w:color w:val="FF0000"/>
          <w:lang w:val="en-US"/>
        </w:rPr>
      </w:pPr>
      <w:r w:rsidRPr="000B6E92">
        <w:rPr>
          <w:color w:val="FF0000"/>
          <w:lang w:val="en-US"/>
        </w:rPr>
        <w:br/>
        <w:t xml:space="preserve">It could be nice to be able to search in the pathway list. </w:t>
      </w:r>
    </w:p>
    <w:p w:rsidR="00B1073A" w:rsidRDefault="00B1073A" w:rsidP="000B6E92">
      <w:pPr>
        <w:pStyle w:val="HTMLVorformatiert"/>
        <w:rPr>
          <w:color w:val="FF0000"/>
          <w:lang w:val="en-US"/>
        </w:rPr>
      </w:pPr>
    </w:p>
    <w:p w:rsidR="00B1073A" w:rsidRPr="00B1073A" w:rsidRDefault="00F70F9D" w:rsidP="008F2750">
      <w:pPr>
        <w:pStyle w:val="KeinLeerraum"/>
        <w:rPr>
          <w:lang w:val="en-US"/>
        </w:rPr>
      </w:pPr>
      <w:r>
        <w:rPr>
          <w:lang w:val="en-US"/>
        </w:rPr>
        <w:t xml:space="preserve">It is possible to simply start typing and the list will jump to the typed pathway (e.g., try typing `MAPK` and it jumps to the MAP </w:t>
      </w:r>
      <w:proofErr w:type="spellStart"/>
      <w:r>
        <w:rPr>
          <w:lang w:val="en-US"/>
        </w:rPr>
        <w:t>Kinase</w:t>
      </w:r>
      <w:proofErr w:type="spellEnd"/>
      <w:r>
        <w:rPr>
          <w:lang w:val="en-US"/>
        </w:rPr>
        <w:t xml:space="preserve"> pathway).</w:t>
      </w:r>
    </w:p>
    <w:p w:rsidR="00B1073A" w:rsidRDefault="000B6E92" w:rsidP="000B6E92">
      <w:pPr>
        <w:pStyle w:val="HTMLVorformatiert"/>
        <w:rPr>
          <w:color w:val="FF0000"/>
          <w:lang w:val="en-US"/>
        </w:rPr>
      </w:pPr>
      <w:r w:rsidRPr="000B6E92">
        <w:rPr>
          <w:color w:val="FF0000"/>
          <w:lang w:val="en-US"/>
        </w:rPr>
        <w:br/>
        <w:t>The list of genes/proteins used for the enrichment coul</w:t>
      </w:r>
      <w:r w:rsidR="00B1073A">
        <w:rPr>
          <w:color w:val="FF0000"/>
          <w:lang w:val="en-US"/>
        </w:rPr>
        <w:t>d be of interest for the users.</w:t>
      </w:r>
    </w:p>
    <w:p w:rsidR="00F95D61" w:rsidRDefault="00F95D61" w:rsidP="000B6E92">
      <w:pPr>
        <w:pStyle w:val="HTMLVorformatiert"/>
        <w:rPr>
          <w:color w:val="FF0000"/>
          <w:lang w:val="en-US"/>
        </w:rPr>
      </w:pPr>
    </w:p>
    <w:p w:rsidR="00F70F9D" w:rsidRDefault="00F70F9D" w:rsidP="008F2750">
      <w:pPr>
        <w:pStyle w:val="KeinLeerraum"/>
        <w:rPr>
          <w:lang w:val="en-US"/>
        </w:rPr>
      </w:pPr>
      <w:r w:rsidRPr="00F70F9D">
        <w:rPr>
          <w:lang w:val="en-US"/>
        </w:rPr>
        <w:t xml:space="preserve">Genes that are causing pathways to show up in the result of </w:t>
      </w:r>
      <w:proofErr w:type="gramStart"/>
      <w:r>
        <w:rPr>
          <w:lang w:val="en-US"/>
        </w:rPr>
        <w:t xml:space="preserve">an </w:t>
      </w:r>
      <w:r w:rsidRPr="00F70F9D">
        <w:rPr>
          <w:lang w:val="en-US"/>
        </w:rPr>
        <w:t>enrichment</w:t>
      </w:r>
      <w:proofErr w:type="gramEnd"/>
      <w:r w:rsidRPr="00F70F9D">
        <w:rPr>
          <w:lang w:val="en-US"/>
        </w:rPr>
        <w:t xml:space="preserve"> are mentioned in the last column of </w:t>
      </w:r>
      <w:r>
        <w:rPr>
          <w:lang w:val="en-US"/>
        </w:rPr>
        <w:t>t</w:t>
      </w:r>
      <w:r w:rsidRPr="00F70F9D">
        <w:rPr>
          <w:lang w:val="en-US"/>
        </w:rPr>
        <w:t>he enri</w:t>
      </w:r>
      <w:r>
        <w:rPr>
          <w:lang w:val="en-US"/>
        </w:rPr>
        <w:t>chment table.</w:t>
      </w:r>
    </w:p>
    <w:p w:rsidR="00F70F9D" w:rsidRPr="00F70F9D" w:rsidRDefault="00F70F9D" w:rsidP="008F2750">
      <w:pPr>
        <w:pStyle w:val="KeinLeerraum"/>
        <w:rPr>
          <w:lang w:val="en-US"/>
        </w:rPr>
      </w:pPr>
      <w:r>
        <w:rPr>
          <w:lang w:val="en-US"/>
        </w:rPr>
        <w:t>Genes from a dataset that are above a certain threshold (i.e., fold change</w:t>
      </w:r>
      <w:ins w:id="197" w:author="wrzodek" w:date="2012-08-06T11:51:00Z">
        <w:r w:rsidR="00DA2343">
          <w:rPr>
            <w:lang w:val="en-US"/>
          </w:rPr>
          <w:t xml:space="preserve"> cutoff</w:t>
        </w:r>
      </w:ins>
      <w:r>
        <w:rPr>
          <w:lang w:val="en-US"/>
        </w:rPr>
        <w:t>) can easily be identified by sorting the dataset according to the fold change (</w:t>
      </w:r>
      <w:del w:id="198" w:author="wrzodek" w:date="2012-08-06T11:52:00Z">
        <w:r w:rsidR="008F2750" w:rsidDel="00DA2343">
          <w:rPr>
            <w:lang w:val="en-US"/>
          </w:rPr>
          <w:delText>i.e.</w:delText>
        </w:r>
      </w:del>
      <w:ins w:id="199" w:author="wrzodek" w:date="2012-08-06T11:52:00Z">
        <w:r w:rsidR="00DA2343">
          <w:rPr>
            <w:lang w:val="en-US"/>
          </w:rPr>
          <w:t>by</w:t>
        </w:r>
      </w:ins>
      <w:del w:id="200" w:author="wrzodek" w:date="2012-08-06T11:52:00Z">
        <w:r w:rsidR="008F2750" w:rsidDel="00DA2343">
          <w:rPr>
            <w:lang w:val="en-US"/>
          </w:rPr>
          <w:delText>,</w:delText>
        </w:r>
      </w:del>
      <w:r>
        <w:rPr>
          <w:lang w:val="en-US"/>
        </w:rPr>
        <w:t xml:space="preserve"> clicking on the header).</w:t>
      </w:r>
    </w:p>
    <w:p w:rsidR="00B1073A" w:rsidRDefault="000B6E92" w:rsidP="000B6E92">
      <w:pPr>
        <w:pStyle w:val="HTMLVorformatiert"/>
        <w:rPr>
          <w:color w:val="FF0000"/>
          <w:lang w:val="en-US"/>
        </w:rPr>
      </w:pPr>
      <w:r w:rsidRPr="00F70F9D">
        <w:rPr>
          <w:color w:val="FF0000"/>
          <w:lang w:val="en-US"/>
        </w:rPr>
        <w:br/>
      </w:r>
      <w:r w:rsidRPr="000B6E92">
        <w:rPr>
          <w:color w:val="FF0000"/>
          <w:lang w:val="en-US"/>
        </w:rPr>
        <w:t xml:space="preserve">It can be nice also to be able to combine more than 2 </w:t>
      </w:r>
      <w:proofErr w:type="gramStart"/>
      <w:r w:rsidR="00B1073A">
        <w:rPr>
          <w:color w:val="FF0000"/>
          <w:lang w:val="en-US"/>
        </w:rPr>
        <w:t>observation</w:t>
      </w:r>
      <w:proofErr w:type="gramEnd"/>
      <w:r w:rsidR="00B1073A">
        <w:rPr>
          <w:color w:val="FF0000"/>
          <w:lang w:val="en-US"/>
        </w:rPr>
        <w:t xml:space="preserve"> for the enrichment.</w:t>
      </w:r>
    </w:p>
    <w:p w:rsidR="00F95D61" w:rsidRDefault="00F95D61" w:rsidP="000B6E92">
      <w:pPr>
        <w:pStyle w:val="HTMLVorformatiert"/>
        <w:rPr>
          <w:color w:val="FF0000"/>
          <w:lang w:val="en-US"/>
        </w:rPr>
      </w:pPr>
    </w:p>
    <w:p w:rsidR="00DA2343" w:rsidRDefault="00DA2343" w:rsidP="008F2750">
      <w:pPr>
        <w:pStyle w:val="KeinLeerraum"/>
        <w:rPr>
          <w:ins w:id="201" w:author="wrzodek" w:date="2012-08-06T11:55:00Z"/>
          <w:lang w:val="en-US"/>
        </w:rPr>
      </w:pPr>
      <w:ins w:id="202" w:author="wrzodek" w:date="2012-08-06T11:55:00Z">
        <w:r>
          <w:rPr>
            <w:lang w:val="en-US"/>
          </w:rPr>
          <w:t>This functionality is also provided.</w:t>
        </w:r>
      </w:ins>
    </w:p>
    <w:p w:rsidR="00DA2343" w:rsidRDefault="00DA2343" w:rsidP="008F2750">
      <w:pPr>
        <w:pStyle w:val="KeinLeerraum"/>
        <w:rPr>
          <w:ins w:id="203" w:author="wrzodek" w:date="2012-08-06T11:55:00Z"/>
          <w:lang w:val="en-US"/>
        </w:rPr>
      </w:pPr>
    </w:p>
    <w:p w:rsidR="00F95D61" w:rsidRDefault="00F70F9D" w:rsidP="008F2750">
      <w:pPr>
        <w:pStyle w:val="KeinLeerraum"/>
        <w:rPr>
          <w:ins w:id="204" w:author="wrzodek" w:date="2012-08-06T11:55:00Z"/>
          <w:lang w:val="en-US"/>
        </w:rPr>
      </w:pPr>
      <w:r>
        <w:rPr>
          <w:lang w:val="en-US"/>
        </w:rPr>
        <w:t xml:space="preserve">We invented a procedure called `integrated enrichment´ that essentially performs an enrichment </w:t>
      </w:r>
      <w:ins w:id="205" w:author="wrzodek" w:date="2012-08-07T10:31:00Z">
        <w:r w:rsidR="00926D97">
          <w:rPr>
            <w:lang w:val="en-US"/>
          </w:rPr>
          <w:t>analysis</w:t>
        </w:r>
      </w:ins>
      <w:ins w:id="206" w:author="wrzodek" w:date="2012-08-07T10:32:00Z">
        <w:r w:rsidR="00926D97">
          <w:rPr>
            <w:lang w:val="en-US"/>
          </w:rPr>
          <w:t>,</w:t>
        </w:r>
      </w:ins>
      <w:ins w:id="207" w:author="wrzodek" w:date="2012-08-07T10:31:00Z">
        <w:r w:rsidR="00926D97">
          <w:rPr>
            <w:lang w:val="en-US"/>
          </w:rPr>
          <w:t xml:space="preserve"> based on</w:t>
        </w:r>
      </w:ins>
      <w:del w:id="208" w:author="wrzodek" w:date="2012-08-07T10:31:00Z">
        <w:r w:rsidDel="00926D97">
          <w:rPr>
            <w:lang w:val="en-US"/>
          </w:rPr>
          <w:delText xml:space="preserve">across </w:delText>
        </w:r>
      </w:del>
      <w:ins w:id="209" w:author="wrzodek" w:date="2012-08-07T10:32:00Z">
        <w:r w:rsidR="00926D97">
          <w:rPr>
            <w:lang w:val="en-US"/>
          </w:rPr>
          <w:t xml:space="preserve"> </w:t>
        </w:r>
      </w:ins>
      <w:r>
        <w:rPr>
          <w:lang w:val="en-US"/>
        </w:rPr>
        <w:t xml:space="preserve">a cross-platform dataset of mRNA, miRNA, DNA methylation and protein data. </w:t>
      </w:r>
      <w:r w:rsidR="00135E22">
        <w:rPr>
          <w:lang w:val="en-US"/>
        </w:rPr>
        <w:t>Therefore, it combines the observations from those datasets. More information is provided, e.g., in the documentation.</w:t>
      </w:r>
    </w:p>
    <w:p w:rsidR="00DA2343" w:rsidRDefault="00DA2343" w:rsidP="008F2750">
      <w:pPr>
        <w:pStyle w:val="KeinLeerraum"/>
        <w:rPr>
          <w:lang w:val="en-US"/>
        </w:rPr>
      </w:pPr>
    </w:p>
    <w:p w:rsidR="00135E22" w:rsidRDefault="00135E22" w:rsidP="008F2750">
      <w:pPr>
        <w:pStyle w:val="KeinLeerraum"/>
        <w:rPr>
          <w:ins w:id="210" w:author="wrzodek" w:date="2012-08-06T11:53:00Z"/>
          <w:lang w:val="en-US"/>
        </w:rPr>
      </w:pPr>
      <w:commentRangeStart w:id="211"/>
      <w:r>
        <w:rPr>
          <w:lang w:val="en-US"/>
        </w:rPr>
        <w:t>If one wants to combine</w:t>
      </w:r>
      <w:ins w:id="212" w:author="wrzodek" w:date="2012-08-07T10:32:00Z">
        <w:r w:rsidR="00926D97">
          <w:rPr>
            <w:lang w:val="en-US"/>
          </w:rPr>
          <w:t xml:space="preserve"> </w:t>
        </w:r>
      </w:ins>
      <w:del w:id="213" w:author="wrzodek" w:date="2012-08-07T10:32:00Z">
        <w:r w:rsidDel="00926D97">
          <w:rPr>
            <w:lang w:val="en-US"/>
          </w:rPr>
          <w:delText xml:space="preserve">, e.g., </w:delText>
        </w:r>
      </w:del>
      <w:del w:id="214" w:author="wrzodek" w:date="2012-08-06T11:53:00Z">
        <w:r w:rsidDel="00DA2343">
          <w:rPr>
            <w:lang w:val="en-US"/>
          </w:rPr>
          <w:delText>fold change and p-value</w:delText>
        </w:r>
        <w:r w:rsidR="008F2750" w:rsidDel="00DA2343">
          <w:rPr>
            <w:lang w:val="en-US"/>
          </w:rPr>
          <w:delText xml:space="preserve"> from a single dataset</w:delText>
        </w:r>
        <w:r w:rsidDel="00DA2343">
          <w:rPr>
            <w:lang w:val="en-US"/>
          </w:rPr>
          <w:delText>, it is possible to use excel and filter all genes for a p-value threshold, load the dataset in InCroMAP and perform the enrichment, based on a fold change filter.</w:delText>
        </w:r>
        <w:commentRangeEnd w:id="211"/>
        <w:r w:rsidR="006A3D04" w:rsidDel="00DA2343">
          <w:rPr>
            <w:rStyle w:val="Kommentarzeichen"/>
          </w:rPr>
          <w:commentReference w:id="211"/>
        </w:r>
      </w:del>
      <w:ins w:id="215" w:author="wrzodek" w:date="2012-08-06T11:53:00Z">
        <w:r w:rsidR="00DA2343">
          <w:rPr>
            <w:lang w:val="en-US"/>
          </w:rPr>
          <w:t xml:space="preserve">two observations from the same dataset, the </w:t>
        </w:r>
        <w:proofErr w:type="spellStart"/>
        <w:r w:rsidR="00DA2343">
          <w:rPr>
            <w:lang w:val="en-US"/>
          </w:rPr>
          <w:t>InCroMAP</w:t>
        </w:r>
        <w:proofErr w:type="spellEnd"/>
        <w:r w:rsidR="00DA2343">
          <w:rPr>
            <w:lang w:val="en-US"/>
          </w:rPr>
          <w:t xml:space="preserve"> filter dialog can be </w:t>
        </w:r>
      </w:ins>
      <w:ins w:id="216" w:author="wrzodek" w:date="2012-08-06T11:54:00Z">
        <w:r w:rsidR="00DA2343">
          <w:rPr>
            <w:lang w:val="en-US"/>
          </w:rPr>
          <w:t>configured as in the following example:</w:t>
        </w:r>
      </w:ins>
    </w:p>
    <w:p w:rsidR="00DA2343" w:rsidRDefault="00DA2343" w:rsidP="008F2750">
      <w:pPr>
        <w:pStyle w:val="KeinLeerraum"/>
        <w:rPr>
          <w:ins w:id="217" w:author="wrzodek" w:date="2012-08-06T11:53:00Z"/>
          <w:lang w:val="en-US"/>
        </w:rPr>
      </w:pPr>
    </w:p>
    <w:p w:rsidR="00115A82" w:rsidRDefault="0036541D" w:rsidP="00115A82">
      <w:pPr>
        <w:pStyle w:val="KeinLeerraum"/>
        <w:jc w:val="center"/>
        <w:rPr>
          <w:ins w:id="218" w:author="wrzodek" w:date="2012-08-06T11:54:00Z"/>
          <w:lang w:val="en-US"/>
        </w:rPr>
        <w:pPrChange w:id="219" w:author="wrzodek" w:date="2012-08-06T11:54:00Z">
          <w:pPr>
            <w:pStyle w:val="KeinLeerraum"/>
          </w:pPr>
        </w:pPrChange>
      </w:pPr>
      <w:ins w:id="220" w:author="wrzodek" w:date="2012-08-06T11:53:00Z">
        <w:r>
          <w:rPr>
            <w:noProof/>
            <w:lang w:eastAsia="de-DE"/>
            <w:rPrChange w:id="221">
              <w:rPr>
                <w:noProof/>
                <w:color w:val="0000FF" w:themeColor="hyperlink"/>
                <w:u w:val="single"/>
                <w:lang w:eastAsia="de-DE"/>
              </w:rPr>
            </w:rPrChange>
          </w:rPr>
          <w:drawing>
            <wp:inline distT="0" distB="0" distL="0" distR="0">
              <wp:extent cx="2848509" cy="1224256"/>
              <wp:effectExtent l="19050" t="0" r="899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847532" cy="1223836"/>
                      </a:xfrm>
                      <a:prstGeom prst="rect">
                        <a:avLst/>
                      </a:prstGeom>
                      <a:noFill/>
                      <a:ln w="9525">
                        <a:noFill/>
                        <a:miter lim="800000"/>
                        <a:headEnd/>
                        <a:tailEnd/>
                      </a:ln>
                    </pic:spPr>
                  </pic:pic>
                </a:graphicData>
              </a:graphic>
            </wp:inline>
          </w:drawing>
        </w:r>
      </w:ins>
    </w:p>
    <w:p w:rsidR="00C14158" w:rsidRDefault="00DA2343">
      <w:pPr>
        <w:pStyle w:val="KeinLeerraum"/>
        <w:rPr>
          <w:lang w:val="en-US"/>
        </w:rPr>
      </w:pPr>
      <w:ins w:id="222" w:author="wrzodek" w:date="2012-08-06T11:54:00Z">
        <w:r>
          <w:rPr>
            <w:lang w:val="en-US"/>
          </w:rPr>
          <w:t xml:space="preserve">This will perform an enrichment of all genes that have an absolute fold change in </w:t>
        </w:r>
      </w:ins>
      <w:ins w:id="223" w:author="wrzodek" w:date="2012-08-06T11:56:00Z">
        <w:r>
          <w:rPr>
            <w:lang w:val="en-US"/>
          </w:rPr>
          <w:t>“</w:t>
        </w:r>
      </w:ins>
      <w:ins w:id="224" w:author="wrzodek" w:date="2012-08-06T11:54:00Z">
        <w:r>
          <w:rPr>
            <w:lang w:val="en-US"/>
          </w:rPr>
          <w:t>Ctnnb1</w:t>
        </w:r>
      </w:ins>
      <w:ins w:id="225" w:author="wrzodek" w:date="2012-08-06T11:56:00Z">
        <w:r>
          <w:rPr>
            <w:lang w:val="en-US"/>
          </w:rPr>
          <w:t>”</w:t>
        </w:r>
      </w:ins>
      <w:ins w:id="226" w:author="wrzodek" w:date="2012-08-06T11:54:00Z">
        <w:r>
          <w:rPr>
            <w:lang w:val="en-US"/>
          </w:rPr>
          <w:t xml:space="preserve"> of </w:t>
        </w:r>
      </w:ins>
      <w:ins w:id="227" w:author="wrzodek" w:date="2012-08-06T11:55:00Z">
        <w:r>
          <w:rPr>
            <w:lang w:val="en-US"/>
          </w:rPr>
          <w:t>&gt;= 1.0 and an absolute fold change in “</w:t>
        </w:r>
        <w:proofErr w:type="spellStart"/>
        <w:r>
          <w:rPr>
            <w:lang w:val="en-US"/>
          </w:rPr>
          <w:t>Ras</w:t>
        </w:r>
        <w:proofErr w:type="spellEnd"/>
        <w:r>
          <w:rPr>
            <w:lang w:val="en-US"/>
          </w:rPr>
          <w:t>” of &gt;= 1.0</w:t>
        </w:r>
      </w:ins>
      <w:ins w:id="228" w:author="wrzodek" w:date="2012-08-06T11:56:00Z">
        <w:r>
          <w:rPr>
            <w:lang w:val="en-US"/>
          </w:rPr>
          <w:t xml:space="preserve"> (“Ctnnb1” and “</w:t>
        </w:r>
        <w:proofErr w:type="spellStart"/>
        <w:r>
          <w:rPr>
            <w:lang w:val="en-US"/>
          </w:rPr>
          <w:t>Ras</w:t>
        </w:r>
        <w:proofErr w:type="spellEnd"/>
        <w:r>
          <w:rPr>
            <w:lang w:val="en-US"/>
          </w:rPr>
          <w:t>” are different observations in a single dataset).</w:t>
        </w:r>
      </w:ins>
    </w:p>
    <w:p w:rsidR="00B1073A" w:rsidRDefault="000B6E92" w:rsidP="000B6E92">
      <w:pPr>
        <w:pStyle w:val="HTMLVorformatiert"/>
        <w:rPr>
          <w:color w:val="FF0000"/>
          <w:lang w:val="en-US"/>
        </w:rPr>
      </w:pPr>
      <w:r w:rsidRPr="00135E22">
        <w:rPr>
          <w:color w:val="FF0000"/>
          <w:lang w:val="en-US"/>
        </w:rPr>
        <w:br/>
      </w:r>
      <w:proofErr w:type="gramStart"/>
      <w:r w:rsidRPr="000B6E92">
        <w:rPr>
          <w:color w:val="FF0000"/>
          <w:lang w:val="en-US"/>
        </w:rPr>
        <w:t>(-1) is not clear, explicitly say that the gene is not found.</w:t>
      </w:r>
      <w:proofErr w:type="gramEnd"/>
      <w:r w:rsidRPr="000B6E92">
        <w:rPr>
          <w:color w:val="FF0000"/>
          <w:lang w:val="en-US"/>
        </w:rPr>
        <w:t xml:space="preserve"> </w:t>
      </w:r>
    </w:p>
    <w:p w:rsidR="00F95D61" w:rsidRDefault="00F95D61" w:rsidP="000B6E92">
      <w:pPr>
        <w:pStyle w:val="HTMLVorformatiert"/>
        <w:rPr>
          <w:color w:val="0070C0"/>
          <w:lang w:val="en-US"/>
        </w:rPr>
      </w:pPr>
    </w:p>
    <w:p w:rsidR="00F95D61" w:rsidRPr="00135E22" w:rsidRDefault="00FA2845" w:rsidP="008F2750">
      <w:pPr>
        <w:pStyle w:val="KeinLeerraum"/>
        <w:rPr>
          <w:lang w:val="en-US"/>
        </w:rPr>
      </w:pPr>
      <w:r>
        <w:rPr>
          <w:lang w:val="en-US"/>
        </w:rPr>
        <w:t>Do you mean the `-1´ that is shown in the table if no gene id could be found when reading a file? We changed this now to `Not found´.</w:t>
      </w:r>
    </w:p>
    <w:p w:rsidR="005C1D57" w:rsidRDefault="000B6E92" w:rsidP="000B6E92">
      <w:pPr>
        <w:pStyle w:val="HTMLVorformatiert"/>
        <w:rPr>
          <w:color w:val="FF0000"/>
          <w:lang w:val="en-US"/>
        </w:rPr>
      </w:pPr>
      <w:r w:rsidRPr="00135E22">
        <w:rPr>
          <w:color w:val="FF0000"/>
          <w:lang w:val="en-US"/>
        </w:rPr>
        <w:br/>
      </w:r>
      <w:r w:rsidRPr="000B6E92">
        <w:rPr>
          <w:color w:val="FF0000"/>
          <w:lang w:val="en-US"/>
        </w:rPr>
        <w:t xml:space="preserve">Would need a way to close tabs, to try </w:t>
      </w:r>
      <w:proofErr w:type="gramStart"/>
      <w:r w:rsidRPr="000B6E92">
        <w:rPr>
          <w:color w:val="FF0000"/>
          <w:lang w:val="en-US"/>
        </w:rPr>
        <w:t>another enrichment</w:t>
      </w:r>
      <w:proofErr w:type="gramEnd"/>
      <w:r w:rsidRPr="000B6E92">
        <w:rPr>
          <w:color w:val="FF0000"/>
          <w:lang w:val="en-US"/>
        </w:rPr>
        <w:t xml:space="preserve"> for instance. </w:t>
      </w:r>
      <w:proofErr w:type="gramStart"/>
      <w:r w:rsidRPr="000B6E92">
        <w:rPr>
          <w:color w:val="FF0000"/>
          <w:lang w:val="en-US"/>
        </w:rPr>
        <w:t>Difficult to navigate among the many results.</w:t>
      </w:r>
      <w:proofErr w:type="gramEnd"/>
      <w:r w:rsidRPr="000B6E92">
        <w:rPr>
          <w:color w:val="FF0000"/>
          <w:lang w:val="en-US"/>
        </w:rPr>
        <w:t xml:space="preserve"> </w:t>
      </w:r>
    </w:p>
    <w:p w:rsidR="00135E22" w:rsidRDefault="00135E22" w:rsidP="005C1D57">
      <w:pPr>
        <w:pStyle w:val="HTMLVorformatiert"/>
        <w:rPr>
          <w:color w:val="0070C0"/>
          <w:lang w:val="en-US"/>
        </w:rPr>
      </w:pPr>
    </w:p>
    <w:p w:rsidR="005C1D57" w:rsidRDefault="00135E22" w:rsidP="008F2750">
      <w:pPr>
        <w:pStyle w:val="KeinLeerraum"/>
        <w:rPr>
          <w:lang w:val="en-US"/>
        </w:rPr>
      </w:pPr>
      <w:r>
        <w:rPr>
          <w:lang w:val="en-US"/>
        </w:rPr>
        <w:t xml:space="preserve">By selecting </w:t>
      </w:r>
      <w:r w:rsidR="005C1D57" w:rsidRPr="00711BE0">
        <w:rPr>
          <w:lang w:val="en-US"/>
        </w:rPr>
        <w:t>“File</w:t>
      </w:r>
      <w:r>
        <w:rPr>
          <w:lang w:val="en-US"/>
        </w:rPr>
        <w:t xml:space="preserve"> </w:t>
      </w:r>
      <w:r w:rsidR="005C1D57" w:rsidRPr="00711BE0">
        <w:rPr>
          <w:lang w:val="en-US"/>
        </w:rPr>
        <w:t>=&gt;</w:t>
      </w:r>
      <w:r>
        <w:rPr>
          <w:lang w:val="en-US"/>
        </w:rPr>
        <w:t xml:space="preserve"> </w:t>
      </w:r>
      <w:r w:rsidR="005C1D57" w:rsidRPr="00711BE0">
        <w:rPr>
          <w:lang w:val="en-US"/>
        </w:rPr>
        <w:t>Close”</w:t>
      </w:r>
      <w:r>
        <w:rPr>
          <w:lang w:val="en-US"/>
        </w:rPr>
        <w:t xml:space="preserve"> from the menu bar, the current tab is closed. We further added a right mouse click menu to the tabbed pane. Simply click the current tab heading with the right mouse and select `close current tab´.</w:t>
      </w:r>
    </w:p>
    <w:p w:rsidR="00135E22" w:rsidRPr="00711BE0" w:rsidRDefault="00135E22" w:rsidP="008F2750">
      <w:pPr>
        <w:pStyle w:val="KeinLeerraum"/>
        <w:rPr>
          <w:lang w:val="en-US"/>
        </w:rPr>
      </w:pPr>
    </w:p>
    <w:p w:rsidR="00AF3EEB" w:rsidRPr="00135E22" w:rsidRDefault="00135E22" w:rsidP="008F2750">
      <w:pPr>
        <w:pStyle w:val="KeinLeerraum"/>
        <w:rPr>
          <w:lang w:val="en-US"/>
        </w:rPr>
      </w:pPr>
      <w:r w:rsidRPr="00135E22">
        <w:rPr>
          <w:lang w:val="en-US"/>
        </w:rPr>
        <w:t xml:space="preserve">We further put some effort to extend the default </w:t>
      </w:r>
      <w:del w:id="229" w:author="wrzodek" w:date="2012-08-06T11:57:00Z">
        <w:r w:rsidRPr="00135E22" w:rsidDel="00DA2343">
          <w:rPr>
            <w:lang w:val="en-US"/>
          </w:rPr>
          <w:delText xml:space="preserve">java </w:delText>
        </w:r>
      </w:del>
      <w:ins w:id="230" w:author="wrzodek" w:date="2012-08-06T11:57:00Z">
        <w:r w:rsidR="00DA2343">
          <w:rPr>
            <w:lang w:val="en-US"/>
          </w:rPr>
          <w:t>J</w:t>
        </w:r>
        <w:r w:rsidR="00DA2343" w:rsidRPr="00135E22">
          <w:rPr>
            <w:lang w:val="en-US"/>
          </w:rPr>
          <w:t xml:space="preserve">ava </w:t>
        </w:r>
      </w:ins>
      <w:r w:rsidRPr="00135E22">
        <w:rPr>
          <w:lang w:val="en-US"/>
        </w:rPr>
        <w:t xml:space="preserve">tabbed pane capabilities to make the tabs movable. </w:t>
      </w:r>
      <w:r>
        <w:rPr>
          <w:lang w:val="en-US"/>
        </w:rPr>
        <w:t>You can drag and drop all tabs to change their order.</w:t>
      </w:r>
    </w:p>
    <w:p w:rsidR="005C1D57" w:rsidRDefault="000B6E92" w:rsidP="000B6E92">
      <w:pPr>
        <w:pStyle w:val="HTMLVorformatiert"/>
        <w:rPr>
          <w:color w:val="FF0000"/>
          <w:lang w:val="en-US"/>
        </w:rPr>
      </w:pPr>
      <w:r w:rsidRPr="00F70F9D">
        <w:rPr>
          <w:color w:val="FF0000"/>
          <w:lang w:val="en-US"/>
        </w:rPr>
        <w:lastRenderedPageBreak/>
        <w:br/>
      </w:r>
      <w:r w:rsidRPr="000B6E92">
        <w:rPr>
          <w:color w:val="FF0000"/>
          <w:lang w:val="en-US"/>
        </w:rPr>
        <w:t>I did not manage to use the function “color pathway according to enrichment”, and did not understand what it is supposed to represent (all the pathway is enriched in the dataset, no indivi</w:t>
      </w:r>
      <w:r w:rsidR="005C1D57">
        <w:rPr>
          <w:color w:val="FF0000"/>
          <w:lang w:val="en-US"/>
        </w:rPr>
        <w:t>dual nodes?)</w:t>
      </w:r>
    </w:p>
    <w:p w:rsidR="005C1D57" w:rsidRDefault="005C1D57" w:rsidP="000B6E92">
      <w:pPr>
        <w:pStyle w:val="HTMLVorformatiert"/>
        <w:rPr>
          <w:color w:val="FF0000"/>
          <w:lang w:val="en-US"/>
        </w:rPr>
      </w:pPr>
    </w:p>
    <w:p w:rsidR="005C1D57" w:rsidRDefault="00135E22" w:rsidP="008F2750">
      <w:pPr>
        <w:pStyle w:val="KeinLeerraum"/>
        <w:rPr>
          <w:lang w:val="en-US"/>
        </w:rPr>
      </w:pPr>
      <w:r>
        <w:rPr>
          <w:lang w:val="en-US"/>
        </w:rPr>
        <w:t xml:space="preserve">This feature is made mainly for pathways that contain many nodes, representing other pathways. </w:t>
      </w:r>
      <w:proofErr w:type="gramStart"/>
      <w:r>
        <w:rPr>
          <w:lang w:val="en-US"/>
        </w:rPr>
        <w:t xml:space="preserve">For example the `Metabolic pathways´ map, which is some kind of </w:t>
      </w:r>
      <w:del w:id="231" w:author="wrzodek" w:date="2012-08-06T11:57:00Z">
        <w:r w:rsidDel="00DA2343">
          <w:rPr>
            <w:lang w:val="en-US"/>
          </w:rPr>
          <w:delText xml:space="preserve">an </w:delText>
        </w:r>
      </w:del>
      <w:r>
        <w:rPr>
          <w:lang w:val="en-US"/>
        </w:rPr>
        <w:t>overview pathway.</w:t>
      </w:r>
      <w:proofErr w:type="gramEnd"/>
      <w:r>
        <w:rPr>
          <w:lang w:val="en-US"/>
        </w:rPr>
        <w:t xml:space="preserve"> Visualizing this pathway and having performed </w:t>
      </w:r>
      <w:proofErr w:type="gramStart"/>
      <w:r>
        <w:rPr>
          <w:lang w:val="en-US"/>
        </w:rPr>
        <w:t>an enrichment</w:t>
      </w:r>
      <w:proofErr w:type="gramEnd"/>
      <w:r>
        <w:rPr>
          <w:lang w:val="en-US"/>
        </w:rPr>
        <w:t xml:space="preserve"> in </w:t>
      </w:r>
      <w:proofErr w:type="spellStart"/>
      <w:r>
        <w:rPr>
          <w:lang w:val="en-US"/>
        </w:rPr>
        <w:t>InCroMAP</w:t>
      </w:r>
      <w:proofErr w:type="spellEnd"/>
      <w:r>
        <w:rPr>
          <w:lang w:val="en-US"/>
        </w:rPr>
        <w:t xml:space="preserve"> allows you to use this feature and change the color of the referenced pathways, according to their significance in the enrichment.</w:t>
      </w:r>
    </w:p>
    <w:p w:rsidR="00135E22" w:rsidRDefault="00135E22" w:rsidP="008F2750">
      <w:pPr>
        <w:pStyle w:val="KeinLeerraum"/>
        <w:rPr>
          <w:lang w:val="en-US"/>
        </w:rPr>
      </w:pPr>
    </w:p>
    <w:p w:rsidR="00135E22" w:rsidRDefault="00EC371C" w:rsidP="008F2750">
      <w:pPr>
        <w:pStyle w:val="KeinLeerraum"/>
        <w:rPr>
          <w:lang w:val="en-US"/>
        </w:rPr>
      </w:pPr>
      <w:r>
        <w:rPr>
          <w:lang w:val="en-US"/>
        </w:rPr>
        <w:t>An example is given in the following pictures:</w:t>
      </w:r>
    </w:p>
    <w:tbl>
      <w:tblPr>
        <w:tblStyle w:val="Tabellengitternetz"/>
        <w:tblW w:w="0" w:type="auto"/>
        <w:tblBorders>
          <w:top w:val="single" w:sz="12" w:space="0" w:color="auto"/>
          <w:left w:val="single" w:sz="12" w:space="0" w:color="auto"/>
          <w:bottom w:val="single" w:sz="12" w:space="0" w:color="auto"/>
          <w:right w:val="single" w:sz="12" w:space="0" w:color="auto"/>
          <w:insideH w:val="single" w:sz="12" w:space="0" w:color="auto"/>
          <w:insideV w:val="single" w:sz="24" w:space="0" w:color="auto"/>
        </w:tblBorders>
        <w:tblLook w:val="04A0"/>
        <w:tblPrChange w:id="232" w:author="wrzodek" w:date="2012-08-06T18:04:00Z">
          <w:tblPr>
            <w:tblStyle w:val="Tabellengitternetz"/>
            <w:tblW w:w="0" w:type="auto"/>
            <w:tblLook w:val="04A0"/>
          </w:tblPr>
        </w:tblPrChange>
      </w:tblPr>
      <w:tblGrid>
        <w:gridCol w:w="4716"/>
        <w:gridCol w:w="4572"/>
        <w:tblGridChange w:id="233">
          <w:tblGrid>
            <w:gridCol w:w="4666"/>
            <w:gridCol w:w="4622"/>
          </w:tblGrid>
        </w:tblGridChange>
      </w:tblGrid>
      <w:tr w:rsidR="00EC371C" w:rsidTr="00637110">
        <w:tc>
          <w:tcPr>
            <w:tcW w:w="4606" w:type="dxa"/>
            <w:tcPrChange w:id="234" w:author="wrzodek" w:date="2012-08-06T18:04:00Z">
              <w:tcPr>
                <w:tcW w:w="4606" w:type="dxa"/>
              </w:tcPr>
            </w:tcPrChange>
          </w:tcPr>
          <w:p w:rsidR="00EC371C" w:rsidRDefault="00EC371C" w:rsidP="008F2750">
            <w:pPr>
              <w:pStyle w:val="KeinLeerraum"/>
              <w:rPr>
                <w:lang w:val="en-US"/>
              </w:rPr>
            </w:pPr>
            <w:r w:rsidRPr="00EC371C">
              <w:rPr>
                <w:noProof/>
                <w:lang w:eastAsia="de-DE"/>
              </w:rPr>
              <w:drawing>
                <wp:inline distT="0" distB="0" distL="0" distR="0">
                  <wp:extent cx="2833878" cy="2377440"/>
                  <wp:effectExtent l="19050" t="0" r="4572" b="0"/>
                  <wp:docPr id="4" name="Bild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srcRect l="1890" t="9124" r="41185" b="25053"/>
                          <a:stretch>
                            <a:fillRect/>
                          </a:stretch>
                        </pic:blipFill>
                        <pic:spPr bwMode="auto">
                          <a:xfrm>
                            <a:off x="0" y="0"/>
                            <a:ext cx="2833878" cy="2377440"/>
                          </a:xfrm>
                          <a:prstGeom prst="rect">
                            <a:avLst/>
                          </a:prstGeom>
                          <a:noFill/>
                          <a:ln w="9525">
                            <a:noFill/>
                            <a:miter lim="800000"/>
                            <a:headEnd/>
                            <a:tailEnd/>
                          </a:ln>
                        </pic:spPr>
                      </pic:pic>
                    </a:graphicData>
                  </a:graphic>
                </wp:inline>
              </w:drawing>
            </w:r>
          </w:p>
        </w:tc>
        <w:tc>
          <w:tcPr>
            <w:tcW w:w="4606" w:type="dxa"/>
            <w:tcPrChange w:id="235" w:author="wrzodek" w:date="2012-08-06T18:04:00Z">
              <w:tcPr>
                <w:tcW w:w="4606" w:type="dxa"/>
              </w:tcPr>
            </w:tcPrChange>
          </w:tcPr>
          <w:p w:rsidR="00EC371C" w:rsidRDefault="00EC371C" w:rsidP="008F2750">
            <w:pPr>
              <w:pStyle w:val="KeinLeerraum"/>
              <w:rPr>
                <w:lang w:val="en-US"/>
              </w:rPr>
            </w:pPr>
            <w:r w:rsidRPr="00EC371C">
              <w:rPr>
                <w:noProof/>
                <w:lang w:eastAsia="de-DE"/>
              </w:rPr>
              <w:drawing>
                <wp:inline distT="0" distB="0" distL="0" distR="0">
                  <wp:extent cx="2731465" cy="2377440"/>
                  <wp:effectExtent l="19050" t="0" r="0" b="0"/>
                  <wp:docPr id="5" name="Bild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1890" t="9124" r="42747" b="24401"/>
                          <a:stretch>
                            <a:fillRect/>
                          </a:stretch>
                        </pic:blipFill>
                        <pic:spPr bwMode="auto">
                          <a:xfrm>
                            <a:off x="0" y="0"/>
                            <a:ext cx="2731465" cy="2377440"/>
                          </a:xfrm>
                          <a:prstGeom prst="rect">
                            <a:avLst/>
                          </a:prstGeom>
                          <a:noFill/>
                          <a:ln w="9525">
                            <a:noFill/>
                            <a:miter lim="800000"/>
                            <a:headEnd/>
                            <a:tailEnd/>
                          </a:ln>
                        </pic:spPr>
                      </pic:pic>
                    </a:graphicData>
                  </a:graphic>
                </wp:inline>
              </w:drawing>
            </w:r>
          </w:p>
        </w:tc>
      </w:tr>
    </w:tbl>
    <w:p w:rsidR="00EC371C" w:rsidRDefault="00EC371C" w:rsidP="008F2750">
      <w:pPr>
        <w:pStyle w:val="KeinLeerraum"/>
        <w:rPr>
          <w:lang w:val="en-US"/>
        </w:rPr>
      </w:pPr>
      <w:r>
        <w:rPr>
          <w:lang w:val="en-US"/>
        </w:rPr>
        <w:t xml:space="preserve">On the left side, the unmodified pathway is shown. On the right, some pathway-reference nodes have changed their color according to their p-value in </w:t>
      </w:r>
      <w:proofErr w:type="gramStart"/>
      <w:r>
        <w:rPr>
          <w:lang w:val="en-US"/>
        </w:rPr>
        <w:t>an enrichment</w:t>
      </w:r>
      <w:proofErr w:type="gramEnd"/>
      <w:r>
        <w:rPr>
          <w:lang w:val="en-US"/>
        </w:rPr>
        <w:t>. A more saturated color represents a lower p-value.</w:t>
      </w:r>
    </w:p>
    <w:p w:rsidR="00EC371C" w:rsidRDefault="00EC371C" w:rsidP="008F2750">
      <w:pPr>
        <w:pStyle w:val="KeinLeerraum"/>
        <w:rPr>
          <w:color w:val="FF0000"/>
          <w:lang w:val="en-US"/>
        </w:rPr>
      </w:pPr>
    </w:p>
    <w:p w:rsidR="008F2750" w:rsidRDefault="00EC371C" w:rsidP="008F2750">
      <w:pPr>
        <w:pStyle w:val="KeinLeerraum"/>
        <w:rPr>
          <w:lang w:val="en-US"/>
        </w:rPr>
      </w:pPr>
      <w:r w:rsidRPr="00EC371C">
        <w:rPr>
          <w:lang w:val="en-US"/>
        </w:rPr>
        <w:t xml:space="preserve">However, please note that the manuscript focuses on how to </w:t>
      </w:r>
      <w:proofErr w:type="spellStart"/>
      <w:r w:rsidRPr="00EC371C">
        <w:rPr>
          <w:lang w:val="en-US"/>
        </w:rPr>
        <w:t>integratively</w:t>
      </w:r>
      <w:proofErr w:type="spellEnd"/>
      <w:r w:rsidRPr="00EC371C">
        <w:rPr>
          <w:lang w:val="en-US"/>
        </w:rPr>
        <w:t xml:space="preserve"> visualize cross-platform datasets in pathways. </w:t>
      </w:r>
      <w:proofErr w:type="spellStart"/>
      <w:r w:rsidRPr="00EC371C">
        <w:rPr>
          <w:lang w:val="en-US"/>
        </w:rPr>
        <w:t>InCroMAP</w:t>
      </w:r>
      <w:proofErr w:type="spellEnd"/>
      <w:r w:rsidRPr="00EC371C">
        <w:rPr>
          <w:lang w:val="en-US"/>
        </w:rPr>
        <w:t xml:space="preserve"> contains many more features, but describing all of them </w:t>
      </w:r>
      <w:del w:id="236" w:author="wrzodek" w:date="2012-08-06T11:58:00Z">
        <w:r w:rsidRPr="00EC371C" w:rsidDel="00AF59C8">
          <w:rPr>
            <w:lang w:val="en-US"/>
          </w:rPr>
          <w:delText>would go</w:delText>
        </w:r>
      </w:del>
      <w:ins w:id="237" w:author="wrzodek" w:date="2012-08-06T11:58:00Z">
        <w:r w:rsidR="00AF59C8">
          <w:rPr>
            <w:lang w:val="en-US"/>
          </w:rPr>
          <w:t>is</w:t>
        </w:r>
      </w:ins>
      <w:r w:rsidRPr="00EC371C">
        <w:rPr>
          <w:lang w:val="en-US"/>
        </w:rPr>
        <w:t xml:space="preserve"> beyond the scope of the manuscript.</w:t>
      </w:r>
    </w:p>
    <w:p w:rsidR="005C1D57" w:rsidRDefault="000B6E92" w:rsidP="000B6E92">
      <w:pPr>
        <w:pStyle w:val="HTMLVorformatiert"/>
        <w:rPr>
          <w:color w:val="FF0000"/>
          <w:lang w:val="en-US"/>
        </w:rPr>
      </w:pPr>
      <w:r w:rsidRPr="000B6E92">
        <w:rPr>
          <w:color w:val="FF0000"/>
          <w:lang w:val="en-US"/>
        </w:rPr>
        <w:br/>
      </w:r>
      <w:r w:rsidRPr="000B6E92">
        <w:rPr>
          <w:color w:val="FF0000"/>
          <w:lang w:val="en-US"/>
        </w:rPr>
        <w:br/>
        <w:t xml:space="preserve">Reviewer: 3 </w:t>
      </w:r>
      <w:r w:rsidRPr="000B6E92">
        <w:rPr>
          <w:color w:val="FF0000"/>
          <w:lang w:val="en-US"/>
        </w:rPr>
        <w:br/>
        <w:t xml:space="preserve">Comments to the Author </w:t>
      </w:r>
      <w:r w:rsidRPr="000B6E92">
        <w:rPr>
          <w:color w:val="FF0000"/>
          <w:lang w:val="en-US"/>
        </w:rPr>
        <w:br/>
        <w:t xml:space="preserve">This manuscript describes a pathway visualization method that can </w:t>
      </w:r>
      <w:r w:rsidRPr="000B6E92">
        <w:rPr>
          <w:color w:val="FF0000"/>
          <w:lang w:val="en-US"/>
        </w:rPr>
        <w:br/>
        <w:t xml:space="preserve">combine KEGG pathways with experimental data including gene </w:t>
      </w:r>
      <w:r w:rsidRPr="000B6E92">
        <w:rPr>
          <w:color w:val="FF0000"/>
          <w:lang w:val="en-US"/>
        </w:rPr>
        <w:br/>
        <w:t xml:space="preserve">expression, protein modifications, DNA methylation, and miRNA </w:t>
      </w:r>
      <w:r w:rsidRPr="000B6E92">
        <w:rPr>
          <w:color w:val="FF0000"/>
          <w:lang w:val="en-US"/>
        </w:rPr>
        <w:br/>
        <w:t xml:space="preserve">expression and regulation. These are all important regulatory </w:t>
      </w:r>
      <w:r w:rsidRPr="000B6E92">
        <w:rPr>
          <w:color w:val="FF0000"/>
          <w:lang w:val="en-US"/>
        </w:rPr>
        <w:br/>
        <w:t xml:space="preserve">signals. A tool that enables visual assessment of all of this data in </w:t>
      </w:r>
      <w:r w:rsidRPr="000B6E92">
        <w:rPr>
          <w:color w:val="FF0000"/>
          <w:lang w:val="en-US"/>
        </w:rPr>
        <w:br/>
        <w:t xml:space="preserve">a pathway context would be a valuable contribution to the field. The </w:t>
      </w:r>
      <w:r w:rsidRPr="000B6E92">
        <w:rPr>
          <w:color w:val="FF0000"/>
          <w:lang w:val="en-US"/>
        </w:rPr>
        <w:br/>
        <w:t xml:space="preserve">system described appears to summarize regulatory signals effectively </w:t>
      </w:r>
      <w:r w:rsidRPr="000B6E92">
        <w:rPr>
          <w:color w:val="FF0000"/>
          <w:lang w:val="en-US"/>
        </w:rPr>
        <w:br/>
        <w:t xml:space="preserve">so that the final visualization is informative but not too complex. </w:t>
      </w:r>
      <w:r w:rsidRPr="000B6E92">
        <w:rPr>
          <w:color w:val="FF0000"/>
          <w:lang w:val="en-US"/>
        </w:rPr>
        <w:br/>
        <w:t xml:space="preserve">With that said, some parts of the manuscript are unclear, and some </w:t>
      </w:r>
      <w:r w:rsidRPr="000B6E92">
        <w:rPr>
          <w:color w:val="FF0000"/>
          <w:lang w:val="en-US"/>
        </w:rPr>
        <w:br/>
        <w:t xml:space="preserve">portions of the system's functionality merit concern. </w:t>
      </w:r>
      <w:r w:rsidRPr="000B6E92">
        <w:rPr>
          <w:color w:val="FF0000"/>
          <w:lang w:val="en-US"/>
        </w:rPr>
        <w:br/>
      </w:r>
      <w:r w:rsidRPr="000B6E92">
        <w:rPr>
          <w:color w:val="FF0000"/>
          <w:lang w:val="en-US"/>
        </w:rPr>
        <w:br/>
        <w:t xml:space="preserve">Major concerns: </w:t>
      </w:r>
      <w:r w:rsidRPr="000B6E92">
        <w:rPr>
          <w:color w:val="FF0000"/>
          <w:lang w:val="en-US"/>
        </w:rPr>
        <w:br/>
      </w:r>
      <w:r w:rsidRPr="000B6E92">
        <w:rPr>
          <w:color w:val="FF0000"/>
          <w:lang w:val="en-US"/>
        </w:rPr>
        <w:br/>
        <w:t xml:space="preserve">1. </w:t>
      </w:r>
      <w:proofErr w:type="gramStart"/>
      <w:r w:rsidRPr="000B6E92">
        <w:rPr>
          <w:color w:val="FF0000"/>
          <w:lang w:val="en-US"/>
        </w:rPr>
        <w:t>It</w:t>
      </w:r>
      <w:proofErr w:type="gramEnd"/>
      <w:r w:rsidRPr="000B6E92">
        <w:rPr>
          <w:color w:val="FF0000"/>
          <w:lang w:val="en-US"/>
        </w:rPr>
        <w:t xml:space="preserve"> appears that edges are drawn from the center of each pathway </w:t>
      </w:r>
      <w:r w:rsidRPr="000B6E92">
        <w:rPr>
          <w:color w:val="FF0000"/>
          <w:lang w:val="en-US"/>
        </w:rPr>
        <w:br/>
        <w:t xml:space="preserve">node, and when the node is expanded with protein modification states, </w:t>
      </w:r>
      <w:r w:rsidRPr="000B6E92">
        <w:rPr>
          <w:color w:val="FF0000"/>
          <w:lang w:val="en-US"/>
        </w:rPr>
        <w:br/>
        <w:t xml:space="preserve">these interactions can become badly obscured. For example, Figures </w:t>
      </w:r>
      <w:r w:rsidRPr="000B6E92">
        <w:rPr>
          <w:color w:val="FF0000"/>
          <w:lang w:val="en-US"/>
        </w:rPr>
        <w:br/>
        <w:t xml:space="preserve">1a-c </w:t>
      </w:r>
      <w:proofErr w:type="gramStart"/>
      <w:r w:rsidRPr="000B6E92">
        <w:rPr>
          <w:color w:val="FF0000"/>
          <w:lang w:val="en-US"/>
        </w:rPr>
        <w:t>show</w:t>
      </w:r>
      <w:proofErr w:type="gramEnd"/>
      <w:r w:rsidRPr="000B6E92">
        <w:rPr>
          <w:color w:val="FF0000"/>
          <w:lang w:val="en-US"/>
        </w:rPr>
        <w:t xml:space="preserve"> an interaction between </w:t>
      </w:r>
      <w:proofErr w:type="spellStart"/>
      <w:r w:rsidRPr="000B6E92">
        <w:rPr>
          <w:color w:val="FF0000"/>
          <w:lang w:val="en-US"/>
        </w:rPr>
        <w:t>Ntrk</w:t>
      </w:r>
      <w:proofErr w:type="spellEnd"/>
      <w:r w:rsidRPr="000B6E92">
        <w:rPr>
          <w:color w:val="FF0000"/>
          <w:lang w:val="en-US"/>
        </w:rPr>
        <w:t xml:space="preserve"> and Grb2, but in Figure 1d-f </w:t>
      </w:r>
      <w:r w:rsidRPr="000B6E92">
        <w:rPr>
          <w:color w:val="FF0000"/>
          <w:lang w:val="en-US"/>
        </w:rPr>
        <w:br/>
        <w:t xml:space="preserve">this interaction is obscured by </w:t>
      </w:r>
      <w:proofErr w:type="spellStart"/>
      <w:r w:rsidRPr="000B6E92">
        <w:rPr>
          <w:color w:val="FF0000"/>
          <w:lang w:val="en-US"/>
        </w:rPr>
        <w:t>Egfr's</w:t>
      </w:r>
      <w:proofErr w:type="spellEnd"/>
      <w:r w:rsidRPr="000B6E92">
        <w:rPr>
          <w:color w:val="FF0000"/>
          <w:lang w:val="en-US"/>
        </w:rPr>
        <w:t xml:space="preserve"> protein modification data, and </w:t>
      </w:r>
      <w:r w:rsidRPr="000B6E92">
        <w:rPr>
          <w:color w:val="FF0000"/>
          <w:lang w:val="en-US"/>
        </w:rPr>
        <w:br/>
        <w:t xml:space="preserve">would be </w:t>
      </w:r>
      <w:proofErr w:type="spellStart"/>
      <w:r w:rsidRPr="000B6E92">
        <w:rPr>
          <w:color w:val="FF0000"/>
          <w:lang w:val="en-US"/>
        </w:rPr>
        <w:t>easu</w:t>
      </w:r>
      <w:proofErr w:type="spellEnd"/>
      <w:r w:rsidRPr="000B6E92">
        <w:rPr>
          <w:color w:val="FF0000"/>
          <w:lang w:val="en-US"/>
        </w:rPr>
        <w:t xml:space="preserve"> to miss. Even Figure 1a shows an interaction between </w:t>
      </w:r>
      <w:r w:rsidRPr="000B6E92">
        <w:rPr>
          <w:color w:val="FF0000"/>
          <w:lang w:val="en-US"/>
        </w:rPr>
        <w:br/>
      </w:r>
      <w:proofErr w:type="spellStart"/>
      <w:r w:rsidRPr="000B6E92">
        <w:rPr>
          <w:color w:val="FF0000"/>
          <w:lang w:val="en-US"/>
        </w:rPr>
        <w:t>Rasgrf</w:t>
      </w:r>
      <w:proofErr w:type="spellEnd"/>
      <w:r w:rsidRPr="000B6E92">
        <w:rPr>
          <w:color w:val="FF0000"/>
          <w:lang w:val="en-US"/>
        </w:rPr>
        <w:t xml:space="preserve"> and </w:t>
      </w:r>
      <w:proofErr w:type="spellStart"/>
      <w:r w:rsidRPr="000B6E92">
        <w:rPr>
          <w:color w:val="FF0000"/>
          <w:lang w:val="en-US"/>
        </w:rPr>
        <w:t>Kras</w:t>
      </w:r>
      <w:proofErr w:type="spellEnd"/>
      <w:r w:rsidRPr="000B6E92">
        <w:rPr>
          <w:color w:val="FF0000"/>
          <w:lang w:val="en-US"/>
        </w:rPr>
        <w:t xml:space="preserve"> that is obscured by </w:t>
      </w:r>
      <w:proofErr w:type="spellStart"/>
      <w:r w:rsidRPr="000B6E92">
        <w:rPr>
          <w:color w:val="FF0000"/>
          <w:lang w:val="en-US"/>
        </w:rPr>
        <w:t>Rasgrp</w:t>
      </w:r>
      <w:proofErr w:type="spellEnd"/>
      <w:r w:rsidRPr="000B6E92">
        <w:rPr>
          <w:color w:val="FF0000"/>
          <w:lang w:val="en-US"/>
        </w:rPr>
        <w:t xml:space="preserve">. Since </w:t>
      </w:r>
      <w:proofErr w:type="spellStart"/>
      <w:r w:rsidRPr="000B6E92">
        <w:rPr>
          <w:color w:val="FF0000"/>
          <w:lang w:val="en-US"/>
        </w:rPr>
        <w:t>Rasgrf</w:t>
      </w:r>
      <w:proofErr w:type="spellEnd"/>
      <w:r w:rsidRPr="000B6E92">
        <w:rPr>
          <w:color w:val="FF0000"/>
          <w:lang w:val="en-US"/>
        </w:rPr>
        <w:t xml:space="preserve"> and </w:t>
      </w:r>
      <w:proofErr w:type="spellStart"/>
      <w:r w:rsidRPr="000B6E92">
        <w:rPr>
          <w:color w:val="FF0000"/>
          <w:lang w:val="en-US"/>
        </w:rPr>
        <w:t>Rasgrp</w:t>
      </w:r>
      <w:proofErr w:type="spellEnd"/>
      <w:r w:rsidRPr="000B6E92">
        <w:rPr>
          <w:color w:val="FF0000"/>
          <w:lang w:val="en-US"/>
        </w:rPr>
        <w:t xml:space="preserve"> </w:t>
      </w:r>
      <w:r w:rsidRPr="000B6E92">
        <w:rPr>
          <w:color w:val="FF0000"/>
          <w:lang w:val="en-US"/>
        </w:rPr>
        <w:br/>
        <w:t xml:space="preserve">both have the same type of interaction with </w:t>
      </w:r>
      <w:proofErr w:type="spellStart"/>
      <w:r w:rsidRPr="000B6E92">
        <w:rPr>
          <w:color w:val="FF0000"/>
          <w:lang w:val="en-US"/>
        </w:rPr>
        <w:t>Kras</w:t>
      </w:r>
      <w:proofErr w:type="spellEnd"/>
      <w:r w:rsidRPr="000B6E92">
        <w:rPr>
          <w:color w:val="FF0000"/>
          <w:lang w:val="en-US"/>
        </w:rPr>
        <w:t xml:space="preserve">, the two arrows could </w:t>
      </w:r>
      <w:r w:rsidRPr="000B6E92">
        <w:rPr>
          <w:color w:val="FF0000"/>
          <w:lang w:val="en-US"/>
        </w:rPr>
        <w:br/>
      </w:r>
      <w:r w:rsidRPr="000B6E92">
        <w:rPr>
          <w:color w:val="FF0000"/>
          <w:lang w:val="en-US"/>
        </w:rPr>
        <w:lastRenderedPageBreak/>
        <w:t xml:space="preserve">be mistaken for one. It would be better if the edges were rendered on </w:t>
      </w:r>
      <w:r w:rsidRPr="000B6E92">
        <w:rPr>
          <w:color w:val="FF0000"/>
          <w:lang w:val="en-US"/>
        </w:rPr>
        <w:br/>
        <w:t xml:space="preserve">top of nodes (perhaps with a fainter line type) than obscured by them. </w:t>
      </w:r>
      <w:r w:rsidRPr="000B6E92">
        <w:rPr>
          <w:color w:val="FF0000"/>
          <w:lang w:val="en-US"/>
        </w:rPr>
        <w:br/>
        <w:t xml:space="preserve">The authors might have decided against this for fear of obscuring the </w:t>
      </w:r>
      <w:r w:rsidRPr="000B6E92">
        <w:rPr>
          <w:color w:val="FF0000"/>
          <w:lang w:val="en-US"/>
        </w:rPr>
        <w:br/>
        <w:t xml:space="preserve">node names, but for accurate pathway representation, it is arguably </w:t>
      </w:r>
      <w:r w:rsidRPr="000B6E92">
        <w:rPr>
          <w:color w:val="FF0000"/>
          <w:lang w:val="en-US"/>
        </w:rPr>
        <w:br/>
        <w:t>more important to show the topology accurately t</w:t>
      </w:r>
      <w:r w:rsidR="005C1D57">
        <w:rPr>
          <w:color w:val="FF0000"/>
          <w:lang w:val="en-US"/>
        </w:rPr>
        <w:t xml:space="preserve">han to show the names </w:t>
      </w:r>
      <w:r w:rsidR="005C1D57">
        <w:rPr>
          <w:color w:val="FF0000"/>
          <w:lang w:val="en-US"/>
        </w:rPr>
        <w:br/>
        <w:t>clearly.</w:t>
      </w:r>
    </w:p>
    <w:p w:rsidR="005C1D57" w:rsidRDefault="005C1D57" w:rsidP="000B6E92">
      <w:pPr>
        <w:pStyle w:val="HTMLVorformatiert"/>
        <w:rPr>
          <w:color w:val="FF0000"/>
          <w:lang w:val="en-US"/>
        </w:rPr>
      </w:pPr>
    </w:p>
    <w:p w:rsidR="00EC371C" w:rsidRPr="00A967D3" w:rsidRDefault="00EC371C" w:rsidP="00B01361">
      <w:pPr>
        <w:pStyle w:val="KeinLeerraum"/>
        <w:rPr>
          <w:lang w:val="en-US"/>
        </w:rPr>
      </w:pPr>
      <w:r w:rsidRPr="00A967D3">
        <w:rPr>
          <w:lang w:val="en-US"/>
        </w:rPr>
        <w:t>Many thanks for this comment. We completely agree that in some cases, the interactions are getting obscured by edges, running below nodes.</w:t>
      </w:r>
    </w:p>
    <w:p w:rsidR="00EC371C" w:rsidRPr="008F2750" w:rsidRDefault="00A967D3" w:rsidP="00B01361">
      <w:pPr>
        <w:pStyle w:val="KeinLeerraum"/>
        <w:rPr>
          <w:lang w:val="en-US"/>
        </w:rPr>
      </w:pPr>
      <w:r>
        <w:rPr>
          <w:lang w:val="en-US"/>
        </w:rPr>
        <w:t>To resolve this issue</w:t>
      </w:r>
      <w:r w:rsidR="00EC371C" w:rsidRPr="00A967D3">
        <w:rPr>
          <w:lang w:val="en-US"/>
        </w:rPr>
        <w:t xml:space="preserve">, </w:t>
      </w:r>
      <w:del w:id="238" w:author="wrzodek" w:date="2012-08-06T12:00:00Z">
        <w:r w:rsidR="00EC371C" w:rsidRPr="00A967D3" w:rsidDel="00AF59C8">
          <w:rPr>
            <w:lang w:val="en-US"/>
          </w:rPr>
          <w:delText>we have changed the code and e</w:delText>
        </w:r>
      </w:del>
      <w:ins w:id="239" w:author="wrzodek" w:date="2012-08-06T12:00:00Z">
        <w:r w:rsidR="00AF59C8">
          <w:rPr>
            <w:lang w:val="en-US"/>
          </w:rPr>
          <w:t>e</w:t>
        </w:r>
      </w:ins>
      <w:r w:rsidR="00EC371C" w:rsidRPr="00A967D3">
        <w:rPr>
          <w:lang w:val="en-US"/>
        </w:rPr>
        <w:t>dges are now</w:t>
      </w:r>
      <w:del w:id="240" w:author="wrzodek" w:date="2012-08-06T12:01:00Z">
        <w:r w:rsidR="00EC371C" w:rsidRPr="00A967D3" w:rsidDel="00AF59C8">
          <w:rPr>
            <w:lang w:val="en-US"/>
          </w:rPr>
          <w:delText>,</w:delText>
        </w:r>
      </w:del>
      <w:r w:rsidR="00EC371C" w:rsidRPr="00A967D3">
        <w:rPr>
          <w:lang w:val="en-US"/>
        </w:rPr>
        <w:t xml:space="preserve"> </w:t>
      </w:r>
      <w:del w:id="241" w:author="wrzodek" w:date="2012-08-06T12:01:00Z">
        <w:r w:rsidR="00EC371C" w:rsidRPr="00A967D3" w:rsidDel="00AF59C8">
          <w:rPr>
            <w:lang w:val="en-US"/>
          </w:rPr>
          <w:delText>by default,</w:delText>
        </w:r>
      </w:del>
      <w:ins w:id="242" w:author="wrzodek" w:date="2012-08-06T12:01:00Z">
        <w:r w:rsidR="00AF59C8">
          <w:rPr>
            <w:lang w:val="en-US"/>
          </w:rPr>
          <w:t>drawn</w:t>
        </w:r>
      </w:ins>
      <w:r w:rsidR="00EC371C" w:rsidRPr="00A967D3">
        <w:rPr>
          <w:lang w:val="en-US"/>
        </w:rPr>
        <w:t xml:space="preserve"> on top of nodes</w:t>
      </w:r>
      <w:ins w:id="243" w:author="wrzodek" w:date="2012-08-06T12:01:00Z">
        <w:r w:rsidR="00AF59C8">
          <w:rPr>
            <w:lang w:val="en-US"/>
          </w:rPr>
          <w:t>, by default</w:t>
        </w:r>
      </w:ins>
      <w:r w:rsidR="00EC371C" w:rsidRPr="00A967D3">
        <w:rPr>
          <w:lang w:val="en-US"/>
        </w:rPr>
        <w:t>. We further added an option to the preferences that allows users to change this behavior.</w:t>
      </w:r>
      <w:r w:rsidR="00192AEC">
        <w:rPr>
          <w:lang w:val="en-US"/>
        </w:rPr>
        <w:t xml:space="preserve"> Additionally, we have </w:t>
      </w:r>
      <w:r w:rsidR="00B01361">
        <w:rPr>
          <w:lang w:val="en-US"/>
        </w:rPr>
        <w:t>added an option that enables</w:t>
      </w:r>
      <w:r w:rsidR="00192AEC">
        <w:rPr>
          <w:lang w:val="en-US"/>
        </w:rPr>
        <w:t xml:space="preserve"> an edge-routing algorithm </w:t>
      </w:r>
      <w:r w:rsidR="00B01361">
        <w:rPr>
          <w:lang w:val="en-US"/>
        </w:rPr>
        <w:t>which</w:t>
      </w:r>
      <w:r w:rsidR="00192AEC">
        <w:rPr>
          <w:lang w:val="en-US"/>
        </w:rPr>
        <w:t xml:space="preserve"> should avoid some edge-</w:t>
      </w:r>
      <w:r w:rsidR="00192AEC" w:rsidRPr="008F2750">
        <w:rPr>
          <w:lang w:val="en-US"/>
        </w:rPr>
        <w:t>node collisions.</w:t>
      </w:r>
    </w:p>
    <w:p w:rsidR="00192AEC" w:rsidRPr="008F2750" w:rsidRDefault="00192AEC" w:rsidP="00B01361">
      <w:pPr>
        <w:pStyle w:val="KeinLeerraum"/>
        <w:rPr>
          <w:lang w:val="en-US"/>
        </w:rPr>
      </w:pPr>
    </w:p>
    <w:p w:rsidR="00192AEC" w:rsidRPr="008F2750" w:rsidRDefault="00192AEC" w:rsidP="00B01361">
      <w:pPr>
        <w:pStyle w:val="KeinLeerraum"/>
        <w:rPr>
          <w:lang w:val="en-US"/>
        </w:rPr>
      </w:pPr>
      <w:commentRangeStart w:id="244"/>
      <w:r w:rsidRPr="008F2750">
        <w:rPr>
          <w:lang w:val="en-US"/>
        </w:rPr>
        <w:t>The figures in the manuscript have been changed to reflect those changes.</w:t>
      </w:r>
      <w:commentRangeEnd w:id="244"/>
      <w:r w:rsidR="00B01361" w:rsidRPr="008F2750">
        <w:rPr>
          <w:rStyle w:val="Kommentarzeichen"/>
        </w:rPr>
        <w:commentReference w:id="244"/>
      </w:r>
    </w:p>
    <w:p w:rsidR="005C1D57" w:rsidRDefault="000B6E92" w:rsidP="000B6E92">
      <w:pPr>
        <w:pStyle w:val="HTMLVorformatiert"/>
        <w:rPr>
          <w:color w:val="FF0000"/>
          <w:lang w:val="en-US"/>
        </w:rPr>
      </w:pPr>
      <w:r w:rsidRPr="005C1D57">
        <w:rPr>
          <w:color w:val="FF0000"/>
          <w:lang w:val="en-US"/>
        </w:rPr>
        <w:br/>
      </w:r>
      <w:r w:rsidRPr="000B6E92">
        <w:rPr>
          <w:color w:val="FF0000"/>
          <w:lang w:val="en-US"/>
        </w:rPr>
        <w:t xml:space="preserve">2. Figure 1e shows that interaction coordinates that end at the left </w:t>
      </w:r>
      <w:r w:rsidRPr="000B6E92">
        <w:rPr>
          <w:color w:val="FF0000"/>
          <w:lang w:val="en-US"/>
        </w:rPr>
        <w:br/>
        <w:t xml:space="preserve">side of pathway nodes are obscured when DNA methylation boxes are </w:t>
      </w:r>
      <w:r w:rsidRPr="000B6E92">
        <w:rPr>
          <w:color w:val="FF0000"/>
          <w:lang w:val="en-US"/>
        </w:rPr>
        <w:br/>
        <w:t xml:space="preserve">added to the left side of the nodes. This results in losing </w:t>
      </w:r>
      <w:r w:rsidRPr="000B6E92">
        <w:rPr>
          <w:color w:val="FF0000"/>
          <w:lang w:val="en-US"/>
        </w:rPr>
        <w:br/>
        <w:t xml:space="preserve">information on the type of interaction. When methylation data is </w:t>
      </w:r>
      <w:r w:rsidRPr="000B6E92">
        <w:rPr>
          <w:color w:val="FF0000"/>
          <w:lang w:val="en-US"/>
        </w:rPr>
        <w:br/>
        <w:t>shown, the edges should end at the left side of the methy</w:t>
      </w:r>
      <w:r w:rsidR="005C1D57">
        <w:rPr>
          <w:color w:val="FF0000"/>
          <w:lang w:val="en-US"/>
        </w:rPr>
        <w:t xml:space="preserve">lation box, </w:t>
      </w:r>
      <w:r w:rsidR="005C1D57">
        <w:rPr>
          <w:color w:val="FF0000"/>
          <w:lang w:val="en-US"/>
        </w:rPr>
        <w:br/>
        <w:t>not underneath it.</w:t>
      </w:r>
    </w:p>
    <w:p w:rsidR="005C1D57" w:rsidRDefault="005C1D57" w:rsidP="000B6E92">
      <w:pPr>
        <w:pStyle w:val="HTMLVorformatiert"/>
        <w:rPr>
          <w:color w:val="FF0000"/>
          <w:lang w:val="en-US"/>
        </w:rPr>
      </w:pPr>
    </w:p>
    <w:p w:rsidR="00443983" w:rsidRPr="00B01361" w:rsidRDefault="00192AEC" w:rsidP="00B01361">
      <w:pPr>
        <w:pStyle w:val="KeinLeerraum"/>
        <w:rPr>
          <w:lang w:val="en-US"/>
        </w:rPr>
      </w:pPr>
      <w:r w:rsidRPr="00192AEC">
        <w:rPr>
          <w:lang w:val="en-US"/>
        </w:rPr>
        <w:t xml:space="preserve">We completely agree. Unfortunately, our graph drawing library is limited and does not support changing the </w:t>
      </w:r>
      <w:r w:rsidRPr="00B01361">
        <w:rPr>
          <w:lang w:val="en-US"/>
        </w:rPr>
        <w:t xml:space="preserve">end point of edges. However, </w:t>
      </w:r>
      <w:r w:rsidR="00A50E4D" w:rsidRPr="00B01361">
        <w:rPr>
          <w:lang w:val="en-US"/>
        </w:rPr>
        <w:t>we agree that this issue must be resolved. Therefore, we have changed the fill color of the methylation boxes to grey and put the edges on top of nodes. These changes resolve this issue and make the edge endings visible</w:t>
      </w:r>
      <w:del w:id="245" w:author="wrzodek" w:date="2012-08-06T12:01:00Z">
        <w:r w:rsidR="00443983" w:rsidRPr="00B01361" w:rsidDel="00AF59C8">
          <w:rPr>
            <w:lang w:val="en-US"/>
          </w:rPr>
          <w:delText xml:space="preserve">, as in this example: </w:delText>
        </w:r>
        <w:r w:rsidR="0036541D">
          <w:rPr>
            <w:noProof/>
            <w:lang w:eastAsia="de-DE"/>
            <w:rPrChange w:id="246">
              <w:rPr>
                <w:noProof/>
                <w:color w:val="0000FF" w:themeColor="hyperlink"/>
                <w:u w:val="single"/>
                <w:lang w:eastAsia="de-DE"/>
              </w:rPr>
            </w:rPrChange>
          </w:rPr>
          <w:drawing>
            <wp:inline distT="0" distB="0" distL="0" distR="0">
              <wp:extent cx="513687" cy="143123"/>
              <wp:effectExtent l="19050" t="0" r="663" b="0"/>
              <wp:docPr id="6" name="Bild 4"/>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srcRect l="40867" t="13438" r="36926" b="78090"/>
                      <a:stretch>
                        <a:fillRect/>
                      </a:stretch>
                    </pic:blipFill>
                    <pic:spPr bwMode="auto">
                      <a:xfrm>
                        <a:off x="0" y="0"/>
                        <a:ext cx="513687" cy="143123"/>
                      </a:xfrm>
                      <a:prstGeom prst="rect">
                        <a:avLst/>
                      </a:prstGeom>
                      <a:noFill/>
                      <a:ln w="9525">
                        <a:noFill/>
                        <a:miter lim="800000"/>
                        <a:headEnd/>
                        <a:tailEnd/>
                      </a:ln>
                    </pic:spPr>
                  </pic:pic>
                </a:graphicData>
              </a:graphic>
            </wp:inline>
          </w:drawing>
        </w:r>
      </w:del>
      <w:ins w:id="247" w:author="wrzodek" w:date="2012-08-06T12:01:00Z">
        <w:r w:rsidR="00AF59C8">
          <w:rPr>
            <w:lang w:val="en-US"/>
          </w:rPr>
          <w:t>.</w:t>
        </w:r>
      </w:ins>
    </w:p>
    <w:p w:rsidR="00443983" w:rsidRPr="00B01361" w:rsidRDefault="00443983" w:rsidP="00B01361">
      <w:pPr>
        <w:pStyle w:val="KeinLeerraum"/>
        <w:rPr>
          <w:lang w:val="en-US"/>
        </w:rPr>
      </w:pPr>
    </w:p>
    <w:p w:rsidR="00B01361" w:rsidRPr="00B01361" w:rsidRDefault="00443983" w:rsidP="00B01361">
      <w:pPr>
        <w:pStyle w:val="KeinLeerraum"/>
        <w:rPr>
          <w:lang w:val="en-US"/>
        </w:rPr>
      </w:pPr>
      <w:r w:rsidRPr="00B01361">
        <w:rPr>
          <w:lang w:val="en-US"/>
        </w:rPr>
        <w:t>The renewed figures in the manuscript now also reflect those changes.</w:t>
      </w:r>
    </w:p>
    <w:p w:rsidR="00BF1E79" w:rsidRDefault="000B6E92" w:rsidP="000B6E92">
      <w:pPr>
        <w:pStyle w:val="HTMLVorformatiert"/>
        <w:rPr>
          <w:color w:val="FF0000"/>
          <w:lang w:val="en-US"/>
        </w:rPr>
      </w:pPr>
      <w:r w:rsidRPr="000B6E92">
        <w:rPr>
          <w:color w:val="FF0000"/>
          <w:lang w:val="en-US"/>
        </w:rPr>
        <w:br/>
        <w:t xml:space="preserve">Moderate concerns: </w:t>
      </w:r>
      <w:r w:rsidRPr="000B6E92">
        <w:rPr>
          <w:color w:val="FF0000"/>
          <w:lang w:val="en-US"/>
        </w:rPr>
        <w:br/>
      </w:r>
      <w:r w:rsidRPr="000B6E92">
        <w:rPr>
          <w:color w:val="FF0000"/>
          <w:lang w:val="en-US"/>
        </w:rPr>
        <w:br/>
        <w:t xml:space="preserve">1. In Figure 1, we see that the system adjusted the graphical </w:t>
      </w:r>
      <w:del w:id="248" w:author="wrzodek" w:date="2012-08-06T18:07:00Z">
        <w:r w:rsidRPr="000B6E92" w:rsidDel="00064C0F">
          <w:rPr>
            <w:color w:val="FF0000"/>
            <w:lang w:val="en-US"/>
          </w:rPr>
          <w:br/>
        </w:r>
      </w:del>
      <w:r w:rsidRPr="000B6E92">
        <w:rPr>
          <w:color w:val="FF0000"/>
          <w:lang w:val="en-US"/>
        </w:rPr>
        <w:t xml:space="preserve">coordinates of </w:t>
      </w:r>
      <w:proofErr w:type="spellStart"/>
      <w:r w:rsidRPr="000B6E92">
        <w:rPr>
          <w:color w:val="FF0000"/>
          <w:lang w:val="en-US"/>
        </w:rPr>
        <w:t>Egfr</w:t>
      </w:r>
      <w:proofErr w:type="spellEnd"/>
      <w:r w:rsidRPr="000B6E92">
        <w:rPr>
          <w:color w:val="FF0000"/>
          <w:lang w:val="en-US"/>
        </w:rPr>
        <w:t xml:space="preserve"> to include the protein modification data, and </w:t>
      </w:r>
      <w:del w:id="249" w:author="wrzodek" w:date="2012-08-06T18:07:00Z">
        <w:r w:rsidRPr="000B6E92" w:rsidDel="00064C0F">
          <w:rPr>
            <w:color w:val="FF0000"/>
            <w:lang w:val="en-US"/>
          </w:rPr>
          <w:br/>
        </w:r>
      </w:del>
      <w:r w:rsidRPr="000B6E92">
        <w:rPr>
          <w:color w:val="FF0000"/>
          <w:lang w:val="en-US"/>
        </w:rPr>
        <w:t xml:space="preserve">there may be other cases where the system modifies graphical </w:t>
      </w:r>
      <w:del w:id="250" w:author="wrzodek" w:date="2012-08-06T18:07:00Z">
        <w:r w:rsidRPr="000B6E92" w:rsidDel="00064C0F">
          <w:rPr>
            <w:color w:val="FF0000"/>
            <w:lang w:val="en-US"/>
          </w:rPr>
          <w:br/>
        </w:r>
      </w:del>
      <w:r w:rsidRPr="000B6E92">
        <w:rPr>
          <w:color w:val="FF0000"/>
          <w:lang w:val="en-US"/>
        </w:rPr>
        <w:t xml:space="preserve">coordinates. However, there is no discussion of the limitations of </w:t>
      </w:r>
      <w:del w:id="251" w:author="wrzodek" w:date="2012-08-06T18:07:00Z">
        <w:r w:rsidRPr="000B6E92" w:rsidDel="00064C0F">
          <w:rPr>
            <w:color w:val="FF0000"/>
            <w:lang w:val="en-US"/>
          </w:rPr>
          <w:br/>
        </w:r>
      </w:del>
      <w:r w:rsidRPr="000B6E92">
        <w:rPr>
          <w:color w:val="FF0000"/>
          <w:lang w:val="en-US"/>
        </w:rPr>
        <w:t xml:space="preserve">this </w:t>
      </w:r>
      <w:proofErr w:type="spellStart"/>
      <w:r w:rsidRPr="000B6E92">
        <w:rPr>
          <w:color w:val="FF0000"/>
          <w:lang w:val="en-US"/>
        </w:rPr>
        <w:t>functionaltiy</w:t>
      </w:r>
      <w:proofErr w:type="spellEnd"/>
      <w:r w:rsidRPr="000B6E92">
        <w:rPr>
          <w:color w:val="FF0000"/>
          <w:lang w:val="en-US"/>
        </w:rPr>
        <w:t xml:space="preserve">. For example, is there a limit to the number of </w:t>
      </w:r>
      <w:del w:id="252" w:author="wrzodek" w:date="2012-08-06T18:07:00Z">
        <w:r w:rsidRPr="000B6E92" w:rsidDel="00064C0F">
          <w:rPr>
            <w:color w:val="FF0000"/>
            <w:lang w:val="en-US"/>
          </w:rPr>
          <w:br/>
        </w:r>
      </w:del>
      <w:r w:rsidRPr="000B6E92">
        <w:rPr>
          <w:color w:val="FF0000"/>
          <w:lang w:val="en-US"/>
        </w:rPr>
        <w:t xml:space="preserve">protein modification states that can be included for a given node, or </w:t>
      </w:r>
      <w:del w:id="253" w:author="wrzodek" w:date="2012-08-06T18:07:00Z">
        <w:r w:rsidRPr="000B6E92" w:rsidDel="00064C0F">
          <w:rPr>
            <w:color w:val="FF0000"/>
            <w:lang w:val="en-US"/>
          </w:rPr>
          <w:br/>
        </w:r>
      </w:del>
      <w:r w:rsidRPr="000B6E92">
        <w:rPr>
          <w:color w:val="FF0000"/>
          <w:lang w:val="en-US"/>
        </w:rPr>
        <w:t xml:space="preserve">in </w:t>
      </w:r>
      <w:r w:rsidR="00BF1E79">
        <w:rPr>
          <w:color w:val="FF0000"/>
          <w:lang w:val="en-US"/>
        </w:rPr>
        <w:t>a given section of the pathway?</w:t>
      </w:r>
    </w:p>
    <w:p w:rsidR="00443983" w:rsidRPr="00192AEC" w:rsidRDefault="00443983" w:rsidP="000B6E92">
      <w:pPr>
        <w:pStyle w:val="HTMLVorformatiert"/>
        <w:rPr>
          <w:color w:val="0070C0"/>
          <w:lang w:val="en-US"/>
        </w:rPr>
      </w:pPr>
    </w:p>
    <w:p w:rsidR="00443983" w:rsidRDefault="00443983" w:rsidP="00B01361">
      <w:pPr>
        <w:pStyle w:val="KeinLeerraum"/>
        <w:rPr>
          <w:lang w:val="en-US"/>
        </w:rPr>
      </w:pPr>
      <w:r>
        <w:rPr>
          <w:lang w:val="en-US"/>
        </w:rPr>
        <w:t>The layout</w:t>
      </w:r>
      <w:r w:rsidRPr="00443983">
        <w:rPr>
          <w:lang w:val="en-US"/>
        </w:rPr>
        <w:t xml:space="preserve"> is an important topic when drawing pathways. </w:t>
      </w:r>
      <w:r>
        <w:rPr>
          <w:lang w:val="en-US"/>
        </w:rPr>
        <w:t>We have had many discussions about how to best layout graphs. In the end, no layout is as good as a hand-</w:t>
      </w:r>
      <w:r w:rsidR="00244C94">
        <w:rPr>
          <w:lang w:val="en-US"/>
        </w:rPr>
        <w:t>drawn</w:t>
      </w:r>
      <w:r>
        <w:rPr>
          <w:lang w:val="en-US"/>
        </w:rPr>
        <w:t xml:space="preserve"> layout. And because all KEGG pathways are </w:t>
      </w:r>
      <w:proofErr w:type="spellStart"/>
      <w:r>
        <w:rPr>
          <w:lang w:val="en-US"/>
        </w:rPr>
        <w:t>layouted</w:t>
      </w:r>
      <w:proofErr w:type="spellEnd"/>
      <w:r>
        <w:rPr>
          <w:lang w:val="en-US"/>
        </w:rPr>
        <w:t xml:space="preserve"> manually, we decided to keep this layout. This also enables us to draw the original KEGG picture in the background and overlay it with</w:t>
      </w:r>
      <w:r w:rsidR="006E2A3B">
        <w:rPr>
          <w:lang w:val="en-US"/>
        </w:rPr>
        <w:t xml:space="preserve"> the interactive pathway nodes.</w:t>
      </w:r>
    </w:p>
    <w:p w:rsidR="00244C94" w:rsidRDefault="00244C94" w:rsidP="00B01361">
      <w:pPr>
        <w:pStyle w:val="KeinLeerraum"/>
        <w:rPr>
          <w:lang w:val="en-US"/>
        </w:rPr>
      </w:pPr>
      <w:r>
        <w:rPr>
          <w:lang w:val="en-US"/>
        </w:rPr>
        <w:t>If novel nodes are added to the graph (</w:t>
      </w:r>
      <w:r w:rsidR="000336CD">
        <w:rPr>
          <w:lang w:val="en-US"/>
        </w:rPr>
        <w:t>e</w:t>
      </w:r>
      <w:r>
        <w:rPr>
          <w:lang w:val="en-US"/>
        </w:rPr>
        <w:t>.</w:t>
      </w:r>
      <w:r w:rsidR="000336CD">
        <w:rPr>
          <w:lang w:val="en-US"/>
        </w:rPr>
        <w:t>g</w:t>
      </w:r>
      <w:r>
        <w:rPr>
          <w:lang w:val="en-US"/>
        </w:rPr>
        <w:t>.</w:t>
      </w:r>
      <w:r w:rsidR="000336CD">
        <w:rPr>
          <w:lang w:val="en-US"/>
        </w:rPr>
        <w:t>,</w:t>
      </w:r>
      <w:r>
        <w:rPr>
          <w:lang w:val="en-US"/>
        </w:rPr>
        <w:t xml:space="preserve"> </w:t>
      </w:r>
      <w:proofErr w:type="spellStart"/>
      <w:r>
        <w:rPr>
          <w:lang w:val="en-US"/>
        </w:rPr>
        <w:t>microRNAs</w:t>
      </w:r>
      <w:proofErr w:type="spellEnd"/>
      <w:r>
        <w:rPr>
          <w:lang w:val="en-US"/>
        </w:rPr>
        <w:t>), we use an organic layout algorithm to place the novel nodes in the existing graph.</w:t>
      </w:r>
    </w:p>
    <w:p w:rsidR="00244C94" w:rsidRDefault="00244C94" w:rsidP="00B01361">
      <w:pPr>
        <w:pStyle w:val="KeinLeerraum"/>
        <w:rPr>
          <w:lang w:val="en-US"/>
        </w:rPr>
      </w:pPr>
    </w:p>
    <w:p w:rsidR="00244C94" w:rsidDel="00AF59C8" w:rsidRDefault="006E2A3B" w:rsidP="00B01361">
      <w:pPr>
        <w:pStyle w:val="KeinLeerraum"/>
        <w:rPr>
          <w:del w:id="254" w:author="wrzodek" w:date="2012-08-06T12:03:00Z"/>
          <w:lang w:val="en-US"/>
        </w:rPr>
      </w:pPr>
      <w:r>
        <w:rPr>
          <w:lang w:val="en-US"/>
        </w:rPr>
        <w:t xml:space="preserve">Our representation of </w:t>
      </w:r>
      <w:r w:rsidR="00244C94">
        <w:rPr>
          <w:lang w:val="en-US"/>
        </w:rPr>
        <w:t xml:space="preserve">DNA methylation and </w:t>
      </w:r>
      <w:r>
        <w:rPr>
          <w:lang w:val="en-US"/>
        </w:rPr>
        <w:t xml:space="preserve">protein modification data may lead in some cases to an overlap of this information with other nodes. </w:t>
      </w:r>
      <w:ins w:id="255" w:author="wrzodek" w:date="2012-08-06T12:03:00Z">
        <w:r w:rsidR="00AF59C8">
          <w:rPr>
            <w:lang w:val="en-US"/>
          </w:rPr>
          <w:t xml:space="preserve">If desired, overlaps can be avoided by manual adjustment of the node positions. </w:t>
        </w:r>
      </w:ins>
      <w:del w:id="256" w:author="wrzodek" w:date="2012-08-06T12:03:00Z">
        <w:r w:rsidR="00244C94" w:rsidDel="00AF59C8">
          <w:rPr>
            <w:lang w:val="en-US"/>
          </w:rPr>
          <w:delText>However, we think that a complete re-layout of the graph destroys more information than having a few overlaps.</w:delText>
        </w:r>
      </w:del>
    </w:p>
    <w:p w:rsidR="00C14158" w:rsidRDefault="00244C94">
      <w:pPr>
        <w:pStyle w:val="KeinLeerraum"/>
        <w:rPr>
          <w:lang w:val="en-US"/>
        </w:rPr>
      </w:pPr>
      <w:del w:id="257" w:author="wrzodek" w:date="2012-08-06T12:03:00Z">
        <w:r w:rsidDel="00AF59C8">
          <w:rPr>
            <w:lang w:val="en-US"/>
          </w:rPr>
          <w:delText>But</w:delText>
        </w:r>
      </w:del>
      <w:ins w:id="258" w:author="wrzodek" w:date="2012-08-06T12:03:00Z">
        <w:r w:rsidR="00AF59C8">
          <w:rPr>
            <w:lang w:val="en-US"/>
          </w:rPr>
          <w:t>However,</w:t>
        </w:r>
      </w:ins>
      <w:r>
        <w:rPr>
          <w:lang w:val="en-US"/>
        </w:rPr>
        <w:t xml:space="preserve"> we agree that an ideal solution keeps the original layout and tries to perform automatically a minimum amount of modifications to avoid overlaps between all nodes and annotations.</w:t>
      </w:r>
    </w:p>
    <w:p w:rsidR="00244C94" w:rsidRDefault="00244C94" w:rsidP="00B01361">
      <w:pPr>
        <w:pStyle w:val="KeinLeerraum"/>
        <w:rPr>
          <w:lang w:val="en-US"/>
        </w:rPr>
      </w:pPr>
    </w:p>
    <w:p w:rsidR="00244C94" w:rsidRDefault="00244C94" w:rsidP="00B01361">
      <w:pPr>
        <w:pStyle w:val="KeinLeerraum"/>
        <w:rPr>
          <w:lang w:val="en-US"/>
        </w:rPr>
      </w:pPr>
      <w:r>
        <w:rPr>
          <w:lang w:val="en-US"/>
        </w:rPr>
        <w:t xml:space="preserve">Therefore, we have added a new option to the latest release of </w:t>
      </w:r>
      <w:proofErr w:type="spellStart"/>
      <w:r>
        <w:rPr>
          <w:lang w:val="en-US"/>
        </w:rPr>
        <w:t>InCroMAP</w:t>
      </w:r>
      <w:proofErr w:type="spellEnd"/>
      <w:r>
        <w:rPr>
          <w:lang w:val="en-US"/>
        </w:rPr>
        <w:t xml:space="preserve"> that is called `</w:t>
      </w:r>
      <w:proofErr w:type="spellStart"/>
      <w:r>
        <w:rPr>
          <w:lang w:val="en-US"/>
        </w:rPr>
        <w:t>Relayout</w:t>
      </w:r>
      <w:proofErr w:type="spellEnd"/>
      <w:r>
        <w:rPr>
          <w:lang w:val="en-US"/>
        </w:rPr>
        <w:t xml:space="preserve"> nodes after size change´. This will </w:t>
      </w:r>
      <w:r w:rsidR="0014443C">
        <w:rPr>
          <w:lang w:val="en-US"/>
        </w:rPr>
        <w:t xml:space="preserve">automatically </w:t>
      </w:r>
      <w:r>
        <w:rPr>
          <w:lang w:val="en-US"/>
        </w:rPr>
        <w:t>adjust the layout of nodes with protein or DNA methylation data.</w:t>
      </w:r>
      <w:r w:rsidR="0014443C">
        <w:rPr>
          <w:lang w:val="en-US"/>
        </w:rPr>
        <w:t xml:space="preserve"> However, the default is set to false because we recommend users to fix the layout by hand (the graph is interactive) in order to obtain optimal results.</w:t>
      </w:r>
    </w:p>
    <w:p w:rsidR="00244C94" w:rsidRDefault="00244C94" w:rsidP="00B01361">
      <w:pPr>
        <w:pStyle w:val="KeinLeerraum"/>
        <w:rPr>
          <w:lang w:val="en-US"/>
        </w:rPr>
      </w:pPr>
    </w:p>
    <w:p w:rsidR="0014443C" w:rsidRDefault="00244C94" w:rsidP="00B01361">
      <w:pPr>
        <w:pStyle w:val="KeinLeerraum"/>
        <w:rPr>
          <w:lang w:val="en-US"/>
        </w:rPr>
      </w:pPr>
      <w:r>
        <w:rPr>
          <w:lang w:val="en-US"/>
        </w:rPr>
        <w:lastRenderedPageBreak/>
        <w:t>Our protein modification dataset had a maximum o</w:t>
      </w:r>
      <w:r w:rsidR="00B01361">
        <w:rPr>
          <w:lang w:val="en-US"/>
        </w:rPr>
        <w:t>f</w:t>
      </w:r>
      <w:r>
        <w:rPr>
          <w:lang w:val="en-US"/>
        </w:rPr>
        <w:t xml:space="preserve"> 4 to 5 modifications per protein.</w:t>
      </w:r>
      <w:r w:rsidR="0014443C">
        <w:rPr>
          <w:lang w:val="en-US"/>
        </w:rPr>
        <w:t xml:space="preserve"> The application itself puts no limitations on the number of modifications to visualize. However, the user can always manually change the graph or activate the automatic re-layout option to avoid collisions with other nodes.</w:t>
      </w:r>
    </w:p>
    <w:p w:rsidR="00D4542E" w:rsidRPr="0014443C" w:rsidRDefault="000B6E92" w:rsidP="0014443C">
      <w:pPr>
        <w:pStyle w:val="HTMLVorformatiert"/>
        <w:rPr>
          <w:color w:val="0070C0"/>
          <w:lang w:val="en-US"/>
        </w:rPr>
      </w:pPr>
      <w:r w:rsidRPr="0014443C">
        <w:rPr>
          <w:color w:val="FF0000"/>
          <w:lang w:val="en-US"/>
        </w:rPr>
        <w:br/>
      </w:r>
      <w:r w:rsidRPr="000B6E92">
        <w:rPr>
          <w:color w:val="FF0000"/>
          <w:lang w:val="en-US"/>
        </w:rPr>
        <w:t>2. Figure 2 shows groups of nodes, but this functionality</w:t>
      </w:r>
      <w:r w:rsidR="00D4542E">
        <w:rPr>
          <w:color w:val="FF0000"/>
          <w:lang w:val="en-US"/>
        </w:rPr>
        <w:t xml:space="preserve"> is not </w:t>
      </w:r>
      <w:del w:id="259" w:author="wrzodek" w:date="2012-08-06T18:07:00Z">
        <w:r w:rsidR="00D4542E" w:rsidDel="00064C0F">
          <w:rPr>
            <w:color w:val="FF0000"/>
            <w:lang w:val="en-US"/>
          </w:rPr>
          <w:br/>
        </w:r>
      </w:del>
      <w:r w:rsidR="00D4542E">
        <w:rPr>
          <w:color w:val="FF0000"/>
          <w:lang w:val="en-US"/>
        </w:rPr>
        <w:t>discussed in the text.</w:t>
      </w:r>
    </w:p>
    <w:p w:rsidR="00D4542E" w:rsidRDefault="00D4542E" w:rsidP="000B6E92">
      <w:pPr>
        <w:pStyle w:val="HTMLVorformatiert"/>
        <w:rPr>
          <w:color w:val="FF0000"/>
          <w:lang w:val="en-US"/>
        </w:rPr>
      </w:pPr>
    </w:p>
    <w:p w:rsidR="0014443C" w:rsidRDefault="007D57A6" w:rsidP="000336CD">
      <w:pPr>
        <w:pStyle w:val="KeinLeerraum"/>
        <w:rPr>
          <w:lang w:val="en-US"/>
        </w:rPr>
      </w:pPr>
      <w:r>
        <w:rPr>
          <w:lang w:val="en-US"/>
        </w:rPr>
        <w:t>The pathways are translations from KGML formatted xml</w:t>
      </w:r>
      <w:ins w:id="260" w:author="wrzodek" w:date="2012-08-06T12:04:00Z">
        <w:r w:rsidR="00AF59C8">
          <w:rPr>
            <w:lang w:val="en-US"/>
          </w:rPr>
          <w:t xml:space="preserve"> </w:t>
        </w:r>
      </w:ins>
      <w:del w:id="261" w:author="wrzodek" w:date="2012-08-06T12:04:00Z">
        <w:r w:rsidDel="00AF59C8">
          <w:rPr>
            <w:lang w:val="en-US"/>
          </w:rPr>
          <w:delText>-</w:delText>
        </w:r>
      </w:del>
      <w:r>
        <w:rPr>
          <w:lang w:val="en-US"/>
        </w:rPr>
        <w:t xml:space="preserve">files from the KEGG database. This KGML format includes group nodes, which are either complexes (mostly protein complexes) or </w:t>
      </w:r>
      <w:r w:rsidR="00FD6418">
        <w:rPr>
          <w:lang w:val="en-US"/>
        </w:rPr>
        <w:t>gene/protein families</w:t>
      </w:r>
      <w:r>
        <w:rPr>
          <w:lang w:val="en-US"/>
        </w:rPr>
        <w:t>.</w:t>
      </w:r>
    </w:p>
    <w:p w:rsidR="007D57A6" w:rsidRDefault="007D57A6" w:rsidP="000336CD">
      <w:pPr>
        <w:pStyle w:val="KeinLeerraum"/>
        <w:rPr>
          <w:lang w:val="en-US"/>
        </w:rPr>
      </w:pPr>
    </w:p>
    <w:p w:rsidR="007D57A6" w:rsidRPr="00FD6418" w:rsidRDefault="00FD6418" w:rsidP="000336CD">
      <w:pPr>
        <w:pStyle w:val="KeinLeerraum"/>
        <w:rPr>
          <w:lang w:val="en-US"/>
        </w:rPr>
      </w:pPr>
      <w:r w:rsidRPr="00FD6418">
        <w:rPr>
          <w:lang w:val="en-US"/>
        </w:rPr>
        <w:t xml:space="preserve">We agree that </w:t>
      </w:r>
      <w:r>
        <w:rPr>
          <w:lang w:val="en-US"/>
        </w:rPr>
        <w:t>the manuscript should mention all node types and added some more explanations in section 2.1.</w:t>
      </w:r>
    </w:p>
    <w:p w:rsidR="00D4542E" w:rsidRPr="003C0BA3" w:rsidRDefault="000B6E92" w:rsidP="000B6E92">
      <w:pPr>
        <w:pStyle w:val="HTMLVorformatiert"/>
        <w:rPr>
          <w:color w:val="FF0000"/>
          <w:lang w:val="en-US"/>
        </w:rPr>
      </w:pPr>
      <w:r w:rsidRPr="003C0BA3">
        <w:rPr>
          <w:color w:val="FF0000"/>
          <w:lang w:val="en-US"/>
        </w:rPr>
        <w:br/>
      </w:r>
      <w:r w:rsidRPr="000B6E92">
        <w:rPr>
          <w:color w:val="FF0000"/>
          <w:lang w:val="en-US"/>
        </w:rPr>
        <w:t xml:space="preserve">3. When DNA methylation data is shown, and when one pathway node is </w:t>
      </w:r>
      <w:del w:id="262" w:author="wrzodek" w:date="2012-08-06T18:06:00Z">
        <w:r w:rsidRPr="000B6E92" w:rsidDel="00064C0F">
          <w:rPr>
            <w:color w:val="FF0000"/>
            <w:lang w:val="en-US"/>
          </w:rPr>
          <w:br/>
        </w:r>
      </w:del>
      <w:r w:rsidRPr="000B6E92">
        <w:rPr>
          <w:color w:val="FF0000"/>
          <w:lang w:val="en-US"/>
        </w:rPr>
        <w:t xml:space="preserve">represented by multiple genes, how is a node methylation level </w:t>
      </w:r>
      <w:del w:id="263" w:author="wrzodek" w:date="2012-08-06T18:07:00Z">
        <w:r w:rsidRPr="000B6E92" w:rsidDel="00064C0F">
          <w:rPr>
            <w:color w:val="FF0000"/>
            <w:lang w:val="en-US"/>
          </w:rPr>
          <w:br/>
        </w:r>
      </w:del>
      <w:r w:rsidRPr="000B6E92">
        <w:rPr>
          <w:color w:val="FF0000"/>
          <w:lang w:val="en-US"/>
        </w:rPr>
        <w:t xml:space="preserve">determined from the various gene methylation </w:t>
      </w:r>
      <w:r w:rsidR="00D4542E">
        <w:rPr>
          <w:color w:val="FF0000"/>
          <w:lang w:val="en-US"/>
        </w:rPr>
        <w:t xml:space="preserve">levels? </w:t>
      </w:r>
      <w:r w:rsidR="00D4542E" w:rsidRPr="003C0BA3">
        <w:rPr>
          <w:color w:val="FF0000"/>
          <w:lang w:val="en-US"/>
        </w:rPr>
        <w:t xml:space="preserve">This is not </w:t>
      </w:r>
      <w:del w:id="264" w:author="wrzodek" w:date="2012-08-06T18:07:00Z">
        <w:r w:rsidR="00D4542E" w:rsidRPr="003C0BA3" w:rsidDel="00064C0F">
          <w:rPr>
            <w:color w:val="FF0000"/>
            <w:lang w:val="en-US"/>
          </w:rPr>
          <w:br/>
        </w:r>
      </w:del>
      <w:r w:rsidR="00D4542E" w:rsidRPr="003C0BA3">
        <w:rPr>
          <w:color w:val="FF0000"/>
          <w:lang w:val="en-US"/>
        </w:rPr>
        <w:t>discussed.</w:t>
      </w:r>
    </w:p>
    <w:p w:rsidR="00D4542E" w:rsidRPr="003C0BA3" w:rsidRDefault="00D4542E" w:rsidP="000B6E92">
      <w:pPr>
        <w:pStyle w:val="HTMLVorformatiert"/>
        <w:rPr>
          <w:color w:val="FF0000"/>
          <w:lang w:val="en-US"/>
        </w:rPr>
      </w:pPr>
    </w:p>
    <w:p w:rsidR="00FD6418" w:rsidRDefault="00FD6418" w:rsidP="000336CD">
      <w:pPr>
        <w:pStyle w:val="KeinLeerraum"/>
        <w:rPr>
          <w:lang w:val="en-US"/>
        </w:rPr>
      </w:pPr>
      <w:r>
        <w:rPr>
          <w:lang w:val="en-US"/>
        </w:rPr>
        <w:t>By default, each gene</w:t>
      </w:r>
      <w:r w:rsidR="007E66BC">
        <w:rPr>
          <w:lang w:val="en-US"/>
        </w:rPr>
        <w:t>’</w:t>
      </w:r>
      <w:r>
        <w:rPr>
          <w:lang w:val="en-US"/>
        </w:rPr>
        <w:t>s methylation level is determine</w:t>
      </w:r>
      <w:r w:rsidR="000C1AD8">
        <w:rPr>
          <w:lang w:val="en-US"/>
        </w:rPr>
        <w:t>d</w:t>
      </w:r>
      <w:r>
        <w:rPr>
          <w:lang w:val="en-US"/>
        </w:rPr>
        <w:t xml:space="preserve"> by the probe with </w:t>
      </w:r>
      <w:ins w:id="265" w:author="wrzodek" w:date="2012-08-06T12:05:00Z">
        <w:r w:rsidR="00AF59C8">
          <w:rPr>
            <w:lang w:val="en-US"/>
          </w:rPr>
          <w:t xml:space="preserve">absolute </w:t>
        </w:r>
      </w:ins>
      <w:r>
        <w:rPr>
          <w:lang w:val="en-US"/>
        </w:rPr>
        <w:t xml:space="preserve">maximum </w:t>
      </w:r>
      <w:del w:id="266" w:author="wrzodek" w:date="2012-08-06T12:05:00Z">
        <w:r w:rsidDel="00AF59C8">
          <w:rPr>
            <w:lang w:val="en-US"/>
          </w:rPr>
          <w:delText>differential expression</w:delText>
        </w:r>
      </w:del>
      <w:ins w:id="267" w:author="wrzodek" w:date="2012-08-06T12:05:00Z">
        <w:r w:rsidR="00AF59C8">
          <w:rPr>
            <w:lang w:val="en-US"/>
          </w:rPr>
          <w:t>fold change</w:t>
        </w:r>
      </w:ins>
      <w:r>
        <w:rPr>
          <w:lang w:val="en-US"/>
        </w:rPr>
        <w:t xml:space="preserve"> and the gene with the maximum differential </w:t>
      </w:r>
      <w:ins w:id="268" w:author="wrzodek" w:date="2012-08-06T12:05:00Z">
        <w:r w:rsidR="00AF59C8">
          <w:rPr>
            <w:lang w:val="en-US"/>
          </w:rPr>
          <w:t>methylation observed among</w:t>
        </w:r>
      </w:ins>
      <w:ins w:id="269" w:author="wrzodek" w:date="2012-08-06T12:06:00Z">
        <w:r w:rsidR="00AF59C8">
          <w:rPr>
            <w:lang w:val="en-US"/>
          </w:rPr>
          <w:t xml:space="preserve"> the respective genes determines </w:t>
        </w:r>
      </w:ins>
      <w:del w:id="270" w:author="wrzodek" w:date="2012-08-06T12:06:00Z">
        <w:r w:rsidDel="00AF59C8">
          <w:rPr>
            <w:lang w:val="en-US"/>
          </w:rPr>
          <w:delText xml:space="preserve">expression of all genes denotes </w:delText>
        </w:r>
      </w:del>
      <w:r>
        <w:rPr>
          <w:lang w:val="en-US"/>
        </w:rPr>
        <w:t xml:space="preserve">the level </w:t>
      </w:r>
      <w:del w:id="271" w:author="wrzodek" w:date="2012-08-06T12:06:00Z">
        <w:r w:rsidDel="00AF59C8">
          <w:rPr>
            <w:lang w:val="en-US"/>
          </w:rPr>
          <w:delText xml:space="preserve">for </w:delText>
        </w:r>
      </w:del>
      <w:ins w:id="272" w:author="wrzodek" w:date="2012-08-06T12:06:00Z">
        <w:r w:rsidR="00AF59C8">
          <w:rPr>
            <w:lang w:val="en-US"/>
          </w:rPr>
          <w:t xml:space="preserve">of </w:t>
        </w:r>
      </w:ins>
      <w:r>
        <w:rPr>
          <w:lang w:val="en-US"/>
        </w:rPr>
        <w:t xml:space="preserve">the node. In other words, </w:t>
      </w:r>
      <w:r w:rsidR="007E66BC">
        <w:rPr>
          <w:lang w:val="en-US"/>
        </w:rPr>
        <w:t>by default, the highest peak is displayed.</w:t>
      </w:r>
    </w:p>
    <w:p w:rsidR="007E66BC" w:rsidRDefault="007E66BC" w:rsidP="000336CD">
      <w:pPr>
        <w:pStyle w:val="KeinLeerraum"/>
        <w:rPr>
          <w:lang w:val="en-US"/>
        </w:rPr>
      </w:pPr>
    </w:p>
    <w:p w:rsidR="007E66BC" w:rsidRPr="00FD6418" w:rsidRDefault="007E66BC" w:rsidP="000336CD">
      <w:pPr>
        <w:pStyle w:val="KeinLeerraum"/>
        <w:rPr>
          <w:lang w:val="en-US"/>
        </w:rPr>
      </w:pPr>
      <w:r>
        <w:rPr>
          <w:lang w:val="en-US"/>
        </w:rPr>
        <w:t>We think that this is a good default, because the intention is to give researchers a hint if methylation changes are present at all. The application will give many details (including region plots for all genes) if the corresponding node is selected.</w:t>
      </w:r>
    </w:p>
    <w:p w:rsidR="00FD6418" w:rsidRPr="00FD6418" w:rsidRDefault="00FD6418" w:rsidP="000336CD">
      <w:pPr>
        <w:pStyle w:val="KeinLeerraum"/>
        <w:rPr>
          <w:lang w:val="en-US"/>
        </w:rPr>
      </w:pPr>
    </w:p>
    <w:p w:rsidR="0077418F" w:rsidRPr="00064C0F" w:rsidRDefault="0077418F" w:rsidP="000336CD">
      <w:pPr>
        <w:pStyle w:val="KeinLeerraum"/>
        <w:rPr>
          <w:rFonts w:ascii="Courier New" w:hAnsi="Courier New" w:cs="Courier New"/>
          <w:color w:val="FF0000"/>
          <w:sz w:val="20"/>
          <w:szCs w:val="20"/>
          <w:lang w:val="en-US"/>
          <w:rPrChange w:id="273" w:author="wrzodek" w:date="2012-08-06T18:05:00Z">
            <w:rPr>
              <w:color w:val="FF0000"/>
              <w:lang w:val="en-US"/>
            </w:rPr>
          </w:rPrChange>
        </w:rPr>
      </w:pPr>
      <w:r>
        <w:rPr>
          <w:lang w:val="en-US"/>
        </w:rPr>
        <w:t>We have changed section 2.4 of the manuscript to now explain this matter.</w:t>
      </w:r>
      <w:r w:rsidR="000B6E92" w:rsidRPr="0077418F">
        <w:rPr>
          <w:color w:val="FF0000"/>
          <w:lang w:val="en-US"/>
        </w:rPr>
        <w:br/>
      </w:r>
      <w:r w:rsidR="000B6E92" w:rsidRPr="0077418F">
        <w:rPr>
          <w:color w:val="FF0000"/>
          <w:lang w:val="en-US"/>
        </w:rPr>
        <w:br/>
      </w:r>
      <w:r w:rsidR="00115A82" w:rsidRPr="00115A82">
        <w:rPr>
          <w:rFonts w:ascii="Courier New" w:hAnsi="Courier New" w:cs="Courier New"/>
          <w:color w:val="FF0000"/>
          <w:sz w:val="20"/>
          <w:szCs w:val="20"/>
          <w:lang w:val="en-US"/>
          <w:rPrChange w:id="274" w:author="wrzodek" w:date="2012-08-06T18:05:00Z">
            <w:rPr>
              <w:color w:val="FF0000"/>
              <w:u w:val="single"/>
              <w:lang w:val="en-US"/>
            </w:rPr>
          </w:rPrChange>
        </w:rPr>
        <w:t xml:space="preserve">Minor concerns: </w:t>
      </w:r>
      <w:r w:rsidR="00115A82" w:rsidRPr="00115A82">
        <w:rPr>
          <w:rFonts w:ascii="Courier New" w:hAnsi="Courier New" w:cs="Courier New"/>
          <w:color w:val="FF0000"/>
          <w:sz w:val="20"/>
          <w:szCs w:val="20"/>
          <w:lang w:val="en-US"/>
          <w:rPrChange w:id="275" w:author="wrzodek" w:date="2012-08-06T18:05:00Z">
            <w:rPr>
              <w:color w:val="FF0000"/>
              <w:u w:val="single"/>
              <w:lang w:val="en-US"/>
            </w:rPr>
          </w:rPrChange>
        </w:rPr>
        <w:br/>
      </w:r>
      <w:r w:rsidR="00115A82" w:rsidRPr="00115A82">
        <w:rPr>
          <w:rFonts w:ascii="Courier New" w:hAnsi="Courier New" w:cs="Courier New"/>
          <w:color w:val="FF0000"/>
          <w:sz w:val="20"/>
          <w:szCs w:val="20"/>
          <w:lang w:val="en-US"/>
          <w:rPrChange w:id="276" w:author="wrzodek" w:date="2012-08-06T18:05:00Z">
            <w:rPr>
              <w:color w:val="FF0000"/>
              <w:u w:val="single"/>
              <w:lang w:val="en-US"/>
            </w:rPr>
          </w:rPrChange>
        </w:rPr>
        <w:br/>
        <w:t xml:space="preserve">1. </w:t>
      </w:r>
      <w:proofErr w:type="gramStart"/>
      <w:r w:rsidR="00115A82" w:rsidRPr="00115A82">
        <w:rPr>
          <w:rFonts w:ascii="Courier New" w:hAnsi="Courier New" w:cs="Courier New"/>
          <w:color w:val="FF0000"/>
          <w:sz w:val="20"/>
          <w:szCs w:val="20"/>
          <w:lang w:val="en-US"/>
          <w:rPrChange w:id="277" w:author="wrzodek" w:date="2012-08-06T18:05:00Z">
            <w:rPr>
              <w:color w:val="FF0000"/>
              <w:u w:val="single"/>
              <w:lang w:val="en-US"/>
            </w:rPr>
          </w:rPrChange>
        </w:rPr>
        <w:t>In</w:t>
      </w:r>
      <w:proofErr w:type="gramEnd"/>
      <w:r w:rsidR="00115A82" w:rsidRPr="00115A82">
        <w:rPr>
          <w:rFonts w:ascii="Courier New" w:hAnsi="Courier New" w:cs="Courier New"/>
          <w:color w:val="FF0000"/>
          <w:sz w:val="20"/>
          <w:szCs w:val="20"/>
          <w:lang w:val="en-US"/>
          <w:rPrChange w:id="278" w:author="wrzodek" w:date="2012-08-06T18:05:00Z">
            <w:rPr>
              <w:color w:val="FF0000"/>
              <w:u w:val="single"/>
              <w:lang w:val="en-US"/>
            </w:rPr>
          </w:rPrChange>
        </w:rPr>
        <w:t xml:space="preserve"> the first paragraph of Section 2.1, the text reads: "Some basic </w:t>
      </w:r>
      <w:del w:id="279" w:author="wrzodek" w:date="2012-08-06T18:06:00Z">
        <w:r w:rsidR="00115A82" w:rsidRPr="00115A82">
          <w:rPr>
            <w:rFonts w:ascii="Courier New" w:hAnsi="Courier New" w:cs="Courier New"/>
            <w:color w:val="FF0000"/>
            <w:sz w:val="20"/>
            <w:szCs w:val="20"/>
            <w:lang w:val="en-US"/>
            <w:rPrChange w:id="280" w:author="wrzodek" w:date="2012-08-06T18:05:00Z">
              <w:rPr>
                <w:color w:val="FF0000"/>
                <w:u w:val="single"/>
                <w:lang w:val="en-US"/>
              </w:rPr>
            </w:rPrChange>
          </w:rPr>
          <w:br/>
        </w:r>
      </w:del>
      <w:r w:rsidR="00115A82" w:rsidRPr="00115A82">
        <w:rPr>
          <w:rFonts w:ascii="Courier New" w:hAnsi="Courier New" w:cs="Courier New"/>
          <w:color w:val="FF0000"/>
          <w:sz w:val="20"/>
          <w:szCs w:val="20"/>
          <w:lang w:val="en-US"/>
          <w:rPrChange w:id="281" w:author="wrzodek" w:date="2012-08-06T18:05:00Z">
            <w:rPr>
              <w:color w:val="FF0000"/>
              <w:u w:val="single"/>
              <w:lang w:val="en-US"/>
            </w:rPr>
          </w:rPrChange>
        </w:rPr>
        <w:t xml:space="preserve">errors are corrected automatically and appropriate shapes, colors and </w:t>
      </w:r>
      <w:del w:id="282" w:author="wrzodek" w:date="2012-08-06T18:06:00Z">
        <w:r w:rsidR="00115A82" w:rsidRPr="00115A82">
          <w:rPr>
            <w:rFonts w:ascii="Courier New" w:hAnsi="Courier New" w:cs="Courier New"/>
            <w:color w:val="FF0000"/>
            <w:sz w:val="20"/>
            <w:szCs w:val="20"/>
            <w:lang w:val="en-US"/>
            <w:rPrChange w:id="283" w:author="wrzodek" w:date="2012-08-06T18:05:00Z">
              <w:rPr>
                <w:color w:val="FF0000"/>
                <w:u w:val="single"/>
                <w:lang w:val="en-US"/>
              </w:rPr>
            </w:rPrChange>
          </w:rPr>
          <w:br/>
        </w:r>
      </w:del>
      <w:r w:rsidR="00115A82" w:rsidRPr="00115A82">
        <w:rPr>
          <w:rFonts w:ascii="Courier New" w:hAnsi="Courier New" w:cs="Courier New"/>
          <w:color w:val="FF0000"/>
          <w:sz w:val="20"/>
          <w:szCs w:val="20"/>
          <w:lang w:val="en-US"/>
          <w:rPrChange w:id="284" w:author="wrzodek" w:date="2012-08-06T18:05:00Z">
            <w:rPr>
              <w:color w:val="FF0000"/>
              <w:u w:val="single"/>
              <w:lang w:val="en-US"/>
            </w:rPr>
          </w:rPrChange>
        </w:rPr>
        <w:t xml:space="preserve">labels are inferred". More detail is needed. </w:t>
      </w:r>
      <w:r w:rsidR="00115A82" w:rsidRPr="00115A82">
        <w:rPr>
          <w:rFonts w:ascii="Courier New" w:hAnsi="Courier New" w:cs="Courier New"/>
          <w:color w:val="FF0000"/>
          <w:sz w:val="20"/>
          <w:szCs w:val="20"/>
          <w:lang w:val="en-US"/>
          <w:rPrChange w:id="285" w:author="wrzodek" w:date="2012-08-06T18:05:00Z">
            <w:rPr>
              <w:color w:val="FF0000"/>
              <w:u w:val="single"/>
              <w:lang w:val="en-US"/>
            </w:rPr>
          </w:rPrChange>
        </w:rPr>
        <w:br/>
      </w:r>
    </w:p>
    <w:p w:rsidR="0077418F" w:rsidRDefault="0077418F" w:rsidP="000336CD">
      <w:pPr>
        <w:pStyle w:val="KeinLeerraum"/>
        <w:rPr>
          <w:lang w:val="en-US"/>
        </w:rPr>
      </w:pPr>
      <w:r w:rsidRPr="0077418F">
        <w:rPr>
          <w:lang w:val="en-US"/>
        </w:rPr>
        <w:t xml:space="preserve">KEGG </w:t>
      </w:r>
      <w:r>
        <w:rPr>
          <w:lang w:val="en-US"/>
        </w:rPr>
        <w:t xml:space="preserve">has some </w:t>
      </w:r>
      <w:r w:rsidRPr="0077418F">
        <w:rPr>
          <w:lang w:val="en-US"/>
        </w:rPr>
        <w:t>peculiarities</w:t>
      </w:r>
      <w:r>
        <w:rPr>
          <w:lang w:val="en-US"/>
        </w:rPr>
        <w:t>. The organism-specific pathway maps are derived from reference pathways and this leads sometimes to nodes, representing genes that are not present in the current organism. These nodes are removed. Further, the name that is given in the XML file from KEGG is mostly not the best choice.</w:t>
      </w:r>
    </w:p>
    <w:p w:rsidR="0077418F" w:rsidRDefault="0077418F" w:rsidP="000336CD">
      <w:pPr>
        <w:pStyle w:val="KeinLeerraum"/>
        <w:rPr>
          <w:lang w:val="en-US"/>
        </w:rPr>
      </w:pPr>
    </w:p>
    <w:p w:rsidR="0077418F" w:rsidRDefault="0077418F" w:rsidP="000336CD">
      <w:pPr>
        <w:pStyle w:val="KeinLeerraum"/>
        <w:rPr>
          <w:lang w:val="en-US"/>
        </w:rPr>
      </w:pPr>
      <w:del w:id="286" w:author="wrzodek" w:date="2012-08-06T12:06:00Z">
        <w:r w:rsidDel="00AF59C8">
          <w:rPr>
            <w:lang w:val="en-US"/>
          </w:rPr>
          <w:delText xml:space="preserve">But </w:delText>
        </w:r>
      </w:del>
      <w:ins w:id="287" w:author="wrzodek" w:date="2012-08-06T12:06:00Z">
        <w:r w:rsidR="00AF59C8">
          <w:rPr>
            <w:lang w:val="en-US"/>
          </w:rPr>
          <w:t xml:space="preserve">However, </w:t>
        </w:r>
      </w:ins>
      <w:r>
        <w:rPr>
          <w:lang w:val="en-US"/>
        </w:rPr>
        <w:t xml:space="preserve">these things are </w:t>
      </w:r>
      <w:r w:rsidR="000C1AD8">
        <w:rPr>
          <w:lang w:val="en-US"/>
        </w:rPr>
        <w:t>quite</w:t>
      </w:r>
      <w:r>
        <w:rPr>
          <w:lang w:val="en-US"/>
        </w:rPr>
        <w:t xml:space="preserve"> technical and they are discussed in the referenced </w:t>
      </w:r>
      <w:proofErr w:type="spellStart"/>
      <w:r>
        <w:rPr>
          <w:lang w:val="en-US"/>
        </w:rPr>
        <w:t>KEGGtranslator</w:t>
      </w:r>
      <w:proofErr w:type="spellEnd"/>
      <w:r>
        <w:rPr>
          <w:lang w:val="en-US"/>
        </w:rPr>
        <w:t xml:space="preserve"> publication. We removed the mentioned sentence and replaced it by an explanation of the different node shapes. This will </w:t>
      </w:r>
      <w:del w:id="288" w:author="wrzodek" w:date="2012-08-06T12:06:00Z">
        <w:r w:rsidDel="00AF59C8">
          <w:rPr>
            <w:lang w:val="en-US"/>
          </w:rPr>
          <w:delText>give readers</w:delText>
        </w:r>
      </w:del>
      <w:ins w:id="289" w:author="wrzodek" w:date="2012-08-06T12:06:00Z">
        <w:r w:rsidR="00AF59C8">
          <w:rPr>
            <w:lang w:val="en-US"/>
          </w:rPr>
          <w:t>provide</w:t>
        </w:r>
      </w:ins>
      <w:r>
        <w:rPr>
          <w:lang w:val="en-US"/>
        </w:rPr>
        <w:t xml:space="preserve"> more information</w:t>
      </w:r>
      <w:ins w:id="290" w:author="wrzodek" w:date="2012-08-06T12:07:00Z">
        <w:r w:rsidR="00AF59C8">
          <w:rPr>
            <w:lang w:val="en-US"/>
          </w:rPr>
          <w:t xml:space="preserve"> to readers</w:t>
        </w:r>
      </w:ins>
      <w:r>
        <w:rPr>
          <w:lang w:val="en-US"/>
        </w:rPr>
        <w:t xml:space="preserve"> than going into the technical </w:t>
      </w:r>
      <w:r w:rsidRPr="0077418F">
        <w:rPr>
          <w:lang w:val="en-US"/>
        </w:rPr>
        <w:t>peculiarities</w:t>
      </w:r>
      <w:r>
        <w:rPr>
          <w:lang w:val="en-US"/>
        </w:rPr>
        <w:t xml:space="preserve"> of the KEGG database. We still include the </w:t>
      </w:r>
      <w:proofErr w:type="spellStart"/>
      <w:r>
        <w:rPr>
          <w:lang w:val="en-US"/>
        </w:rPr>
        <w:t>KEGGtranslator</w:t>
      </w:r>
      <w:proofErr w:type="spellEnd"/>
      <w:r>
        <w:rPr>
          <w:lang w:val="en-US"/>
        </w:rPr>
        <w:t xml:space="preserve"> citation for more information on the details.</w:t>
      </w:r>
    </w:p>
    <w:p w:rsidR="008E74AD" w:rsidRPr="0077418F" w:rsidRDefault="000B6E92" w:rsidP="000B6E92">
      <w:pPr>
        <w:pStyle w:val="HTMLVorformatiert"/>
        <w:rPr>
          <w:color w:val="0070C0"/>
          <w:lang w:val="en-US"/>
        </w:rPr>
      </w:pPr>
      <w:r w:rsidRPr="000B6E92">
        <w:rPr>
          <w:color w:val="FF0000"/>
          <w:lang w:val="en-US"/>
        </w:rPr>
        <w:br/>
        <w:t xml:space="preserve">2. The second paragraph in Figure 2.2 describes ways in which </w:t>
      </w:r>
      <w:del w:id="291" w:author="wrzodek" w:date="2012-08-06T18:06:00Z">
        <w:r w:rsidRPr="000B6E92" w:rsidDel="00064C0F">
          <w:rPr>
            <w:color w:val="FF0000"/>
            <w:lang w:val="en-US"/>
          </w:rPr>
          <w:br/>
        </w:r>
      </w:del>
      <w:r w:rsidRPr="000B6E92">
        <w:rPr>
          <w:color w:val="FF0000"/>
          <w:lang w:val="en-US"/>
        </w:rPr>
        <w:t xml:space="preserve">expression data from multiple genes can be combined for coloring one </w:t>
      </w:r>
      <w:del w:id="292" w:author="wrzodek" w:date="2012-08-06T18:06:00Z">
        <w:r w:rsidRPr="000B6E92" w:rsidDel="00064C0F">
          <w:rPr>
            <w:color w:val="FF0000"/>
            <w:lang w:val="en-US"/>
          </w:rPr>
          <w:br/>
        </w:r>
      </w:del>
      <w:r w:rsidRPr="000B6E92">
        <w:rPr>
          <w:color w:val="FF0000"/>
          <w:lang w:val="en-US"/>
        </w:rPr>
        <w:t xml:space="preserve">pathway node, in cases where one node on the KEGG pathway represents </w:t>
      </w:r>
      <w:del w:id="293" w:author="wrzodek" w:date="2012-08-06T18:06:00Z">
        <w:r w:rsidRPr="000B6E92" w:rsidDel="00064C0F">
          <w:rPr>
            <w:color w:val="FF0000"/>
            <w:lang w:val="en-US"/>
          </w:rPr>
          <w:br/>
        </w:r>
      </w:del>
      <w:r w:rsidRPr="000B6E92">
        <w:rPr>
          <w:color w:val="FF0000"/>
          <w:lang w:val="en-US"/>
        </w:rPr>
        <w:t xml:space="preserve">multiple genes in the genome. The text describes multiple options, </w:t>
      </w:r>
      <w:del w:id="294" w:author="wrzodek" w:date="2012-08-06T18:06:00Z">
        <w:r w:rsidRPr="000B6E92" w:rsidDel="00064C0F">
          <w:rPr>
            <w:color w:val="FF0000"/>
            <w:lang w:val="en-US"/>
          </w:rPr>
          <w:br/>
        </w:r>
      </w:del>
      <w:r w:rsidRPr="000B6E92">
        <w:rPr>
          <w:color w:val="FF0000"/>
          <w:lang w:val="en-US"/>
        </w:rPr>
        <w:t>and while it suggests that they are options within the method,</w:t>
      </w:r>
      <w:r w:rsidR="008E74AD">
        <w:rPr>
          <w:color w:val="FF0000"/>
          <w:lang w:val="en-US"/>
        </w:rPr>
        <w:t xml:space="preserve"> it does </w:t>
      </w:r>
      <w:del w:id="295" w:author="wrzodek" w:date="2012-08-06T18:06:00Z">
        <w:r w:rsidR="008E74AD" w:rsidDel="00064C0F">
          <w:rPr>
            <w:color w:val="FF0000"/>
            <w:lang w:val="en-US"/>
          </w:rPr>
          <w:br/>
        </w:r>
      </w:del>
      <w:r w:rsidR="008E74AD">
        <w:rPr>
          <w:color w:val="FF0000"/>
          <w:lang w:val="en-US"/>
        </w:rPr>
        <w:t>not state so clearly.</w:t>
      </w:r>
    </w:p>
    <w:p w:rsidR="008E74AD" w:rsidRDefault="008E74AD" w:rsidP="000B6E92">
      <w:pPr>
        <w:pStyle w:val="HTMLVorformatiert"/>
        <w:rPr>
          <w:color w:val="FF0000"/>
          <w:lang w:val="en-US"/>
        </w:rPr>
      </w:pPr>
    </w:p>
    <w:p w:rsidR="008E74AD" w:rsidRDefault="000B16B6" w:rsidP="000336CD">
      <w:pPr>
        <w:pStyle w:val="KeinLeerraum"/>
        <w:rPr>
          <w:color w:val="FF0000"/>
          <w:lang w:val="en-US"/>
        </w:rPr>
      </w:pPr>
      <w:r w:rsidRPr="000B16B6">
        <w:rPr>
          <w:lang w:val="en-US"/>
        </w:rPr>
        <w:t xml:space="preserve">We have added a new </w:t>
      </w:r>
      <w:r w:rsidR="000C1AD8" w:rsidRPr="000B16B6">
        <w:rPr>
          <w:lang w:val="en-US"/>
        </w:rPr>
        <w:t>sentence</w:t>
      </w:r>
      <w:r w:rsidRPr="000B16B6">
        <w:rPr>
          <w:lang w:val="en-US"/>
        </w:rPr>
        <w:t xml:space="preserve"> that now </w:t>
      </w:r>
      <w:r>
        <w:rPr>
          <w:lang w:val="en-US"/>
        </w:rPr>
        <w:t>states</w:t>
      </w:r>
      <w:r w:rsidRPr="000B16B6">
        <w:rPr>
          <w:lang w:val="en-US"/>
        </w:rPr>
        <w:t xml:space="preserve"> clearly that these are options within the application.</w:t>
      </w:r>
      <w:r w:rsidR="000B6E92" w:rsidRPr="000B16B6">
        <w:rPr>
          <w:color w:val="FF0000"/>
          <w:lang w:val="en-US"/>
        </w:rPr>
        <w:br/>
      </w:r>
      <w:r w:rsidR="000B6E92" w:rsidRPr="000B16B6">
        <w:rPr>
          <w:color w:val="FF0000"/>
          <w:lang w:val="en-US"/>
        </w:rPr>
        <w:br/>
      </w:r>
      <w:r w:rsidR="00115A82" w:rsidRPr="00115A82">
        <w:rPr>
          <w:rFonts w:ascii="Courier New" w:hAnsi="Courier New" w:cs="Courier New"/>
          <w:color w:val="FF0000"/>
          <w:sz w:val="20"/>
          <w:szCs w:val="20"/>
          <w:lang w:val="en-US"/>
          <w:rPrChange w:id="296" w:author="wrzodek" w:date="2012-08-06T18:05:00Z">
            <w:rPr>
              <w:color w:val="FF0000"/>
              <w:u w:val="single"/>
              <w:lang w:val="en-US"/>
            </w:rPr>
          </w:rPrChange>
        </w:rPr>
        <w:t xml:space="preserve">3. In Section 2.2, the sentence beginning "For this purpose, we </w:t>
      </w:r>
      <w:del w:id="297" w:author="wrzodek" w:date="2012-08-06T18:06:00Z">
        <w:r w:rsidR="00115A82" w:rsidRPr="00115A82">
          <w:rPr>
            <w:rFonts w:ascii="Courier New" w:hAnsi="Courier New" w:cs="Courier New"/>
            <w:color w:val="FF0000"/>
            <w:sz w:val="20"/>
            <w:szCs w:val="20"/>
            <w:lang w:val="en-US"/>
            <w:rPrChange w:id="298" w:author="wrzodek" w:date="2012-08-06T18:05:00Z">
              <w:rPr>
                <w:color w:val="FF0000"/>
                <w:u w:val="single"/>
                <w:lang w:val="en-US"/>
              </w:rPr>
            </w:rPrChange>
          </w:rPr>
          <w:br/>
        </w:r>
      </w:del>
      <w:r w:rsidR="00115A82" w:rsidRPr="00115A82">
        <w:rPr>
          <w:rFonts w:ascii="Courier New" w:hAnsi="Courier New" w:cs="Courier New"/>
          <w:color w:val="FF0000"/>
          <w:sz w:val="20"/>
          <w:szCs w:val="20"/>
          <w:lang w:val="en-US"/>
          <w:rPrChange w:id="299" w:author="wrzodek" w:date="2012-08-06T18:05:00Z">
            <w:rPr>
              <w:color w:val="FF0000"/>
              <w:u w:val="single"/>
              <w:lang w:val="en-US"/>
            </w:rPr>
          </w:rPrChange>
        </w:rPr>
        <w:t xml:space="preserve">propose to map the negative logarithm of the p-values to a color </w:t>
      </w:r>
      <w:del w:id="300" w:author="wrzodek" w:date="2012-08-06T18:06:00Z">
        <w:r w:rsidR="00115A82" w:rsidRPr="00115A82">
          <w:rPr>
            <w:rFonts w:ascii="Courier New" w:hAnsi="Courier New" w:cs="Courier New"/>
            <w:color w:val="FF0000"/>
            <w:sz w:val="20"/>
            <w:szCs w:val="20"/>
            <w:lang w:val="en-US"/>
            <w:rPrChange w:id="301" w:author="wrzodek" w:date="2012-08-06T18:05:00Z">
              <w:rPr>
                <w:color w:val="FF0000"/>
                <w:u w:val="single"/>
                <w:lang w:val="en-US"/>
              </w:rPr>
            </w:rPrChange>
          </w:rPr>
          <w:br/>
        </w:r>
      </w:del>
      <w:r w:rsidR="00115A82" w:rsidRPr="00115A82">
        <w:rPr>
          <w:rFonts w:ascii="Courier New" w:hAnsi="Courier New" w:cs="Courier New"/>
          <w:color w:val="FF0000"/>
          <w:sz w:val="20"/>
          <w:szCs w:val="20"/>
          <w:lang w:val="en-US"/>
          <w:rPrChange w:id="302" w:author="wrzodek" w:date="2012-08-06T18:05:00Z">
            <w:rPr>
              <w:color w:val="FF0000"/>
              <w:u w:val="single"/>
              <w:lang w:val="en-US"/>
            </w:rPr>
          </w:rPrChange>
        </w:rPr>
        <w:t xml:space="preserve">gradient" is unclear. </w:t>
      </w:r>
      <w:r w:rsidR="00115A82" w:rsidRPr="00115A82">
        <w:rPr>
          <w:rFonts w:ascii="Courier New" w:hAnsi="Courier New" w:cs="Courier New"/>
          <w:color w:val="FF0000"/>
          <w:sz w:val="20"/>
          <w:szCs w:val="20"/>
          <w:lang w:val="en-US"/>
          <w:rPrChange w:id="303" w:author="wrzodek" w:date="2012-08-06T18:05:00Z">
            <w:rPr>
              <w:color w:val="FF0000"/>
              <w:u w:val="single"/>
              <w:lang w:val="en-US"/>
            </w:rPr>
          </w:rPrChange>
        </w:rPr>
        <w:lastRenderedPageBreak/>
        <w:t xml:space="preserve">If this functionality is available, then </w:t>
      </w:r>
      <w:del w:id="304" w:author="wrzodek" w:date="2012-08-06T18:06:00Z">
        <w:r w:rsidR="00115A82" w:rsidRPr="00115A82">
          <w:rPr>
            <w:rFonts w:ascii="Courier New" w:hAnsi="Courier New" w:cs="Courier New"/>
            <w:color w:val="FF0000"/>
            <w:sz w:val="20"/>
            <w:szCs w:val="20"/>
            <w:lang w:val="en-US"/>
            <w:rPrChange w:id="305" w:author="wrzodek" w:date="2012-08-06T18:05:00Z">
              <w:rPr>
                <w:color w:val="FF0000"/>
                <w:u w:val="single"/>
                <w:lang w:val="en-US"/>
              </w:rPr>
            </w:rPrChange>
          </w:rPr>
          <w:br/>
        </w:r>
      </w:del>
      <w:r w:rsidR="00115A82" w:rsidRPr="00115A82">
        <w:rPr>
          <w:rFonts w:ascii="Courier New" w:hAnsi="Courier New" w:cs="Courier New"/>
          <w:color w:val="FF0000"/>
          <w:sz w:val="20"/>
          <w:szCs w:val="20"/>
          <w:lang w:val="en-US"/>
          <w:rPrChange w:id="306" w:author="wrzodek" w:date="2012-08-06T18:05:00Z">
            <w:rPr>
              <w:color w:val="FF0000"/>
              <w:u w:val="single"/>
              <w:lang w:val="en-US"/>
            </w:rPr>
          </w:rPrChange>
        </w:rPr>
        <w:t xml:space="preserve">"propose" is the wrong verb. If it's not available, it should not be </w:t>
      </w:r>
      <w:del w:id="307" w:author="wrzodek" w:date="2012-08-06T18:06:00Z">
        <w:r w:rsidR="00115A82" w:rsidRPr="00115A82">
          <w:rPr>
            <w:rFonts w:ascii="Courier New" w:hAnsi="Courier New" w:cs="Courier New"/>
            <w:color w:val="FF0000"/>
            <w:sz w:val="20"/>
            <w:szCs w:val="20"/>
            <w:lang w:val="en-US"/>
            <w:rPrChange w:id="308" w:author="wrzodek" w:date="2012-08-06T18:05:00Z">
              <w:rPr>
                <w:color w:val="FF0000"/>
                <w:u w:val="single"/>
                <w:lang w:val="en-US"/>
              </w:rPr>
            </w:rPrChange>
          </w:rPr>
          <w:br/>
        </w:r>
      </w:del>
      <w:r w:rsidR="00115A82" w:rsidRPr="00115A82">
        <w:rPr>
          <w:rFonts w:ascii="Courier New" w:hAnsi="Courier New" w:cs="Courier New"/>
          <w:color w:val="FF0000"/>
          <w:sz w:val="20"/>
          <w:szCs w:val="20"/>
          <w:lang w:val="en-US"/>
          <w:rPrChange w:id="309" w:author="wrzodek" w:date="2012-08-06T18:05:00Z">
            <w:rPr>
              <w:color w:val="FF0000"/>
              <w:u w:val="single"/>
              <w:lang w:val="en-US"/>
            </w:rPr>
          </w:rPrChange>
        </w:rPr>
        <w:t>mentioned.</w:t>
      </w:r>
    </w:p>
    <w:p w:rsidR="008E74AD" w:rsidRDefault="008E74AD" w:rsidP="000B6E92">
      <w:pPr>
        <w:pStyle w:val="HTMLVorformatiert"/>
        <w:rPr>
          <w:color w:val="FF0000"/>
          <w:lang w:val="en-US"/>
        </w:rPr>
      </w:pPr>
    </w:p>
    <w:p w:rsidR="00D4542E" w:rsidRPr="00064C0F" w:rsidRDefault="000B16B6" w:rsidP="000336CD">
      <w:pPr>
        <w:pStyle w:val="KeinLeerraum"/>
        <w:rPr>
          <w:rFonts w:ascii="Courier New" w:hAnsi="Courier New" w:cs="Courier New"/>
          <w:color w:val="FF0000"/>
          <w:sz w:val="20"/>
          <w:szCs w:val="20"/>
          <w:lang w:val="en-US"/>
          <w:rPrChange w:id="310" w:author="wrzodek" w:date="2012-08-06T18:06:00Z">
            <w:rPr>
              <w:color w:val="FF0000"/>
              <w:lang w:val="en-US"/>
            </w:rPr>
          </w:rPrChange>
        </w:rPr>
      </w:pPr>
      <w:r>
        <w:rPr>
          <w:lang w:val="en-US"/>
        </w:rPr>
        <w:t>It is available and we have changed `propose´ to `</w:t>
      </w:r>
      <w:r w:rsidRPr="000B16B6">
        <w:rPr>
          <w:lang w:val="en-US"/>
        </w:rPr>
        <w:t>decided</w:t>
      </w:r>
      <w:r>
        <w:rPr>
          <w:lang w:val="en-US"/>
        </w:rPr>
        <w:t>´.</w:t>
      </w:r>
      <w:r w:rsidR="000B6E92" w:rsidRPr="008E74AD">
        <w:rPr>
          <w:lang w:val="en-US"/>
        </w:rPr>
        <w:br/>
      </w:r>
      <w:r w:rsidR="000B6E92" w:rsidRPr="000B6E92">
        <w:rPr>
          <w:color w:val="FF0000"/>
          <w:lang w:val="en-US"/>
        </w:rPr>
        <w:br/>
      </w:r>
      <w:r w:rsidR="00115A82" w:rsidRPr="00115A82">
        <w:rPr>
          <w:rFonts w:ascii="Courier New" w:hAnsi="Courier New" w:cs="Courier New"/>
          <w:color w:val="FF0000"/>
          <w:sz w:val="20"/>
          <w:szCs w:val="20"/>
          <w:lang w:val="en-US"/>
          <w:rPrChange w:id="311" w:author="wrzodek" w:date="2012-08-06T18:06:00Z">
            <w:rPr>
              <w:color w:val="FF0000"/>
              <w:u w:val="single"/>
              <w:lang w:val="en-US"/>
            </w:rPr>
          </w:rPrChange>
        </w:rPr>
        <w:t xml:space="preserve">4. Protein modification data is shown for some but not all genes. </w:t>
      </w:r>
      <w:del w:id="312" w:author="wrzodek" w:date="2012-08-06T18:06:00Z">
        <w:r w:rsidR="00115A82" w:rsidRPr="00115A82">
          <w:rPr>
            <w:rFonts w:ascii="Courier New" w:hAnsi="Courier New" w:cs="Courier New"/>
            <w:color w:val="FF0000"/>
            <w:sz w:val="20"/>
            <w:szCs w:val="20"/>
            <w:lang w:val="en-US"/>
            <w:rPrChange w:id="313" w:author="wrzodek" w:date="2012-08-06T18:06:00Z">
              <w:rPr>
                <w:color w:val="FF0000"/>
                <w:u w:val="single"/>
                <w:lang w:val="en-US"/>
              </w:rPr>
            </w:rPrChange>
          </w:rPr>
          <w:br/>
        </w:r>
      </w:del>
      <w:r w:rsidR="00115A82" w:rsidRPr="00115A82">
        <w:rPr>
          <w:rFonts w:ascii="Courier New" w:hAnsi="Courier New" w:cs="Courier New"/>
          <w:color w:val="FF0000"/>
          <w:sz w:val="20"/>
          <w:szCs w:val="20"/>
          <w:lang w:val="en-US"/>
          <w:rPrChange w:id="314" w:author="wrzodek" w:date="2012-08-06T18:06:00Z">
            <w:rPr>
              <w:color w:val="FF0000"/>
              <w:u w:val="single"/>
              <w:lang w:val="en-US"/>
            </w:rPr>
          </w:rPrChange>
        </w:rPr>
        <w:t>What determines this, the contents of the protein dataset?</w:t>
      </w:r>
    </w:p>
    <w:p w:rsidR="00D4542E" w:rsidRDefault="00D4542E" w:rsidP="000B6E92">
      <w:pPr>
        <w:pStyle w:val="HTMLVorformatiert"/>
        <w:rPr>
          <w:color w:val="FF0000"/>
          <w:lang w:val="en-US"/>
        </w:rPr>
      </w:pPr>
    </w:p>
    <w:p w:rsidR="000B16B6" w:rsidRDefault="000B16B6" w:rsidP="000336CD">
      <w:pPr>
        <w:pStyle w:val="KeinLeerraum"/>
        <w:rPr>
          <w:lang w:val="en-US"/>
        </w:rPr>
      </w:pPr>
      <w:r w:rsidRPr="000B16B6">
        <w:rPr>
          <w:lang w:val="en-US"/>
        </w:rPr>
        <w:t xml:space="preserve">Yes. </w:t>
      </w:r>
      <w:r>
        <w:rPr>
          <w:lang w:val="en-US"/>
        </w:rPr>
        <w:t xml:space="preserve">Protein modifications </w:t>
      </w:r>
      <w:del w:id="315" w:author="wrzodek" w:date="2012-08-06T12:07:00Z">
        <w:r w:rsidDel="00AF59C8">
          <w:rPr>
            <w:lang w:val="en-US"/>
          </w:rPr>
          <w:delText xml:space="preserve">are </w:delText>
        </w:r>
      </w:del>
      <w:ins w:id="316" w:author="wrzodek" w:date="2012-08-06T12:07:00Z">
        <w:r w:rsidR="00AF59C8">
          <w:rPr>
            <w:lang w:val="en-US"/>
          </w:rPr>
          <w:t xml:space="preserve">were </w:t>
        </w:r>
      </w:ins>
      <w:r>
        <w:rPr>
          <w:lang w:val="en-US"/>
        </w:rPr>
        <w:t xml:space="preserve">measured with </w:t>
      </w:r>
      <w:del w:id="317" w:author="wrzodek" w:date="2012-08-07T10:32:00Z">
        <w:r w:rsidDel="00926D97">
          <w:rPr>
            <w:lang w:val="en-US"/>
          </w:rPr>
          <w:delText xml:space="preserve">reverse </w:delText>
        </w:r>
      </w:del>
      <w:ins w:id="318" w:author="wrzodek" w:date="2012-08-07T10:32:00Z">
        <w:r w:rsidR="00926D97">
          <w:rPr>
            <w:lang w:val="en-US"/>
          </w:rPr>
          <w:t>reverse</w:t>
        </w:r>
        <w:r w:rsidR="00926D97">
          <w:rPr>
            <w:lang w:val="en-US"/>
          </w:rPr>
          <w:t>-</w:t>
        </w:r>
      </w:ins>
      <w:r>
        <w:rPr>
          <w:lang w:val="en-US"/>
        </w:rPr>
        <w:t>phase protein arrays. Since each</w:t>
      </w:r>
      <w:ins w:id="319" w:author="wrzodek" w:date="2012-08-06T12:07:00Z">
        <w:r w:rsidR="00AF59C8">
          <w:rPr>
            <w:lang w:val="en-US"/>
          </w:rPr>
          <w:t xml:space="preserve"> protein</w:t>
        </w:r>
      </w:ins>
      <w:r>
        <w:rPr>
          <w:lang w:val="en-US"/>
        </w:rPr>
        <w:t xml:space="preserve"> modification </w:t>
      </w:r>
      <w:del w:id="320" w:author="wrzodek" w:date="2012-08-06T12:07:00Z">
        <w:r w:rsidDel="00AF59C8">
          <w:rPr>
            <w:lang w:val="en-US"/>
          </w:rPr>
          <w:delText xml:space="preserve">for each protein </w:delText>
        </w:r>
      </w:del>
      <w:r>
        <w:rPr>
          <w:lang w:val="en-US"/>
        </w:rPr>
        <w:t>require</w:t>
      </w:r>
      <w:r w:rsidR="000C1AD8">
        <w:rPr>
          <w:lang w:val="en-US"/>
        </w:rPr>
        <w:t>s</w:t>
      </w:r>
      <w:r>
        <w:rPr>
          <w:lang w:val="en-US"/>
        </w:rPr>
        <w:t xml:space="preserve"> a separate </w:t>
      </w:r>
      <w:ins w:id="321" w:author="wrzodek" w:date="2012-08-06T12:07:00Z">
        <w:r w:rsidR="00AF59C8">
          <w:rPr>
            <w:lang w:val="en-US"/>
          </w:rPr>
          <w:t xml:space="preserve">specific </w:t>
        </w:r>
      </w:ins>
      <w:r>
        <w:rPr>
          <w:lang w:val="en-US"/>
        </w:rPr>
        <w:t>antibody, the</w:t>
      </w:r>
      <w:del w:id="322" w:author="wrzodek" w:date="2012-08-06T12:07:00Z">
        <w:r w:rsidDel="00AF59C8">
          <w:rPr>
            <w:lang w:val="en-US"/>
          </w:rPr>
          <w:delText>y</w:delText>
        </w:r>
      </w:del>
      <w:ins w:id="323" w:author="wrzodek" w:date="2012-08-06T12:07:00Z">
        <w:r w:rsidR="00AF59C8">
          <w:rPr>
            <w:lang w:val="en-US"/>
          </w:rPr>
          <w:t xml:space="preserve"> corresponding datasets</w:t>
        </w:r>
      </w:ins>
      <w:r>
        <w:rPr>
          <w:lang w:val="en-US"/>
        </w:rPr>
        <w:t xml:space="preserve"> are mostly limited to </w:t>
      </w:r>
      <w:del w:id="324" w:author="wrzodek" w:date="2012-08-06T12:08:00Z">
        <w:r w:rsidR="000C1AD8" w:rsidDel="00AF59C8">
          <w:rPr>
            <w:lang w:val="en-US"/>
          </w:rPr>
          <w:delText>~</w:delText>
        </w:r>
      </w:del>
      <w:ins w:id="325" w:author="wrzodek" w:date="2012-08-06T12:08:00Z">
        <w:r w:rsidR="00AF59C8">
          <w:rPr>
            <w:lang w:val="en-US"/>
          </w:rPr>
          <w:t>100-</w:t>
        </w:r>
      </w:ins>
      <w:r>
        <w:rPr>
          <w:lang w:val="en-US"/>
        </w:rPr>
        <w:t>200 proteins.</w:t>
      </w:r>
    </w:p>
    <w:p w:rsidR="000B16B6" w:rsidRDefault="000B16B6" w:rsidP="000336CD">
      <w:pPr>
        <w:pStyle w:val="KeinLeerraum"/>
        <w:rPr>
          <w:lang w:val="en-US"/>
        </w:rPr>
      </w:pPr>
    </w:p>
    <w:p w:rsidR="00137322" w:rsidRDefault="000B16B6" w:rsidP="000336CD">
      <w:pPr>
        <w:pStyle w:val="KeinLeerraum"/>
        <w:rPr>
          <w:color w:val="FF0000"/>
          <w:lang w:val="en-US"/>
        </w:rPr>
      </w:pPr>
      <w:r>
        <w:rPr>
          <w:lang w:val="en-US"/>
        </w:rPr>
        <w:t xml:space="preserve">The relevant references for </w:t>
      </w:r>
      <w:del w:id="326" w:author="wrzodek" w:date="2012-08-07T10:32:00Z">
        <w:r w:rsidDel="00926D97">
          <w:rPr>
            <w:lang w:val="en-US"/>
          </w:rPr>
          <w:delText xml:space="preserve">reverse </w:delText>
        </w:r>
      </w:del>
      <w:ins w:id="327" w:author="wrzodek" w:date="2012-08-07T10:32:00Z">
        <w:r w:rsidR="00926D97">
          <w:rPr>
            <w:lang w:val="en-US"/>
          </w:rPr>
          <w:t>reverse</w:t>
        </w:r>
        <w:r w:rsidR="00926D97">
          <w:rPr>
            <w:lang w:val="en-US"/>
          </w:rPr>
          <w:t>-</w:t>
        </w:r>
      </w:ins>
      <w:r>
        <w:rPr>
          <w:lang w:val="en-US"/>
        </w:rPr>
        <w:t>phase protein arrays are cited in the manuscript (</w:t>
      </w:r>
      <w:proofErr w:type="spellStart"/>
      <w:r w:rsidRPr="000B16B6">
        <w:rPr>
          <w:lang w:val="en-US"/>
        </w:rPr>
        <w:t>Pirnia</w:t>
      </w:r>
      <w:proofErr w:type="spellEnd"/>
      <w:r w:rsidRPr="000B16B6">
        <w:rPr>
          <w:lang w:val="en-US"/>
        </w:rPr>
        <w:t xml:space="preserve"> et al., 2009; Yates et al., 2009).</w:t>
      </w:r>
      <w:r w:rsidR="000B6E92" w:rsidRPr="00711BE0">
        <w:rPr>
          <w:color w:val="FF0000"/>
          <w:lang w:val="en-US"/>
        </w:rPr>
        <w:br/>
      </w:r>
      <w:r w:rsidR="000B6E92" w:rsidRPr="00711BE0">
        <w:rPr>
          <w:color w:val="FF0000"/>
          <w:lang w:val="en-US"/>
        </w:rPr>
        <w:br/>
      </w:r>
      <w:r w:rsidR="00115A82" w:rsidRPr="00115A82">
        <w:rPr>
          <w:rFonts w:ascii="Courier New" w:hAnsi="Courier New" w:cs="Courier New"/>
          <w:color w:val="FF0000"/>
          <w:sz w:val="20"/>
          <w:szCs w:val="20"/>
          <w:lang w:val="en-US"/>
          <w:rPrChange w:id="328" w:author="wrzodek" w:date="2012-08-06T18:06:00Z">
            <w:rPr>
              <w:color w:val="FF0000"/>
              <w:u w:val="single"/>
              <w:lang w:val="en-US"/>
            </w:rPr>
          </w:rPrChange>
        </w:rPr>
        <w:t>5. Page 4 Lines 14-38 describe methods to derive gene methylation</w:t>
      </w:r>
      <w:ins w:id="329" w:author="wrzodek" w:date="2012-08-06T18:06:00Z">
        <w:r w:rsidR="00064C0F">
          <w:rPr>
            <w:rFonts w:ascii="Courier New" w:hAnsi="Courier New" w:cs="Courier New"/>
            <w:color w:val="FF0000"/>
            <w:sz w:val="20"/>
            <w:szCs w:val="20"/>
            <w:lang w:val="en-US"/>
          </w:rPr>
          <w:t xml:space="preserve"> </w:t>
        </w:r>
      </w:ins>
      <w:del w:id="330" w:author="wrzodek" w:date="2012-08-06T18:06:00Z">
        <w:r w:rsidR="00115A82" w:rsidRPr="00115A82">
          <w:rPr>
            <w:rFonts w:ascii="Courier New" w:hAnsi="Courier New" w:cs="Courier New"/>
            <w:color w:val="FF0000"/>
            <w:sz w:val="20"/>
            <w:szCs w:val="20"/>
            <w:lang w:val="en-US"/>
            <w:rPrChange w:id="331" w:author="wrzodek" w:date="2012-08-06T18:06:00Z">
              <w:rPr>
                <w:color w:val="FF0000"/>
                <w:u w:val="single"/>
                <w:lang w:val="en-US"/>
              </w:rPr>
            </w:rPrChange>
          </w:rPr>
          <w:delText xml:space="preserve"> </w:delText>
        </w:r>
        <w:r w:rsidR="00115A82" w:rsidRPr="00115A82">
          <w:rPr>
            <w:rFonts w:ascii="Courier New" w:hAnsi="Courier New" w:cs="Courier New"/>
            <w:color w:val="FF0000"/>
            <w:sz w:val="20"/>
            <w:szCs w:val="20"/>
            <w:lang w:val="en-US"/>
            <w:rPrChange w:id="332" w:author="wrzodek" w:date="2012-08-06T18:06:00Z">
              <w:rPr>
                <w:color w:val="FF0000"/>
                <w:u w:val="single"/>
                <w:lang w:val="en-US"/>
              </w:rPr>
            </w:rPrChange>
          </w:rPr>
          <w:br/>
        </w:r>
      </w:del>
      <w:r w:rsidR="00115A82" w:rsidRPr="00115A82">
        <w:rPr>
          <w:rFonts w:ascii="Courier New" w:hAnsi="Courier New" w:cs="Courier New"/>
          <w:color w:val="FF0000"/>
          <w:sz w:val="20"/>
          <w:szCs w:val="20"/>
          <w:lang w:val="en-US"/>
          <w:rPrChange w:id="333" w:author="wrzodek" w:date="2012-08-06T18:06:00Z">
            <w:rPr>
              <w:color w:val="FF0000"/>
              <w:u w:val="single"/>
              <w:lang w:val="en-US"/>
            </w:rPr>
          </w:rPrChange>
        </w:rPr>
        <w:t xml:space="preserve">signals from individual methylation probes, but it is not clear what </w:t>
      </w:r>
      <w:del w:id="334" w:author="wrzodek" w:date="2012-08-06T18:06:00Z">
        <w:r w:rsidR="00115A82" w:rsidRPr="00115A82">
          <w:rPr>
            <w:rFonts w:ascii="Courier New" w:hAnsi="Courier New" w:cs="Courier New"/>
            <w:color w:val="FF0000"/>
            <w:sz w:val="20"/>
            <w:szCs w:val="20"/>
            <w:lang w:val="en-US"/>
            <w:rPrChange w:id="335" w:author="wrzodek" w:date="2012-08-06T18:06:00Z">
              <w:rPr>
                <w:color w:val="FF0000"/>
                <w:u w:val="single"/>
                <w:lang w:val="en-US"/>
              </w:rPr>
            </w:rPrChange>
          </w:rPr>
          <w:br/>
        </w:r>
      </w:del>
      <w:r w:rsidR="00115A82" w:rsidRPr="00115A82">
        <w:rPr>
          <w:rFonts w:ascii="Courier New" w:hAnsi="Courier New" w:cs="Courier New"/>
          <w:color w:val="FF0000"/>
          <w:sz w:val="20"/>
          <w:szCs w:val="20"/>
          <w:lang w:val="en-US"/>
          <w:rPrChange w:id="336" w:author="wrzodek" w:date="2012-08-06T18:06:00Z">
            <w:rPr>
              <w:color w:val="FF0000"/>
              <w:u w:val="single"/>
              <w:lang w:val="en-US"/>
            </w:rPr>
          </w:rPrChange>
        </w:rPr>
        <w:t>functionality is actually available in this system.</w:t>
      </w:r>
    </w:p>
    <w:p w:rsidR="008E74AD" w:rsidRDefault="008E74AD" w:rsidP="000B6E92">
      <w:pPr>
        <w:pStyle w:val="HTMLVorformatiert"/>
        <w:rPr>
          <w:color w:val="FF0000"/>
          <w:lang w:val="en-US"/>
        </w:rPr>
      </w:pPr>
    </w:p>
    <w:p w:rsidR="008E74AD" w:rsidRDefault="000B16B6" w:rsidP="000336CD">
      <w:pPr>
        <w:pStyle w:val="KeinLeerraum"/>
        <w:rPr>
          <w:lang w:val="en-US"/>
        </w:rPr>
      </w:pPr>
      <w:r>
        <w:rPr>
          <w:lang w:val="en-US"/>
        </w:rPr>
        <w:t xml:space="preserve">We have changed the section to more clearly reflect what functionality is </w:t>
      </w:r>
      <w:del w:id="337" w:author="wrzodek" w:date="2012-08-06T12:08:00Z">
        <w:r w:rsidR="000C1AD8" w:rsidDel="00AF59C8">
          <w:rPr>
            <w:lang w:val="en-US"/>
          </w:rPr>
          <w:delText xml:space="preserve">actually </w:delText>
        </w:r>
      </w:del>
      <w:ins w:id="338" w:author="wrzodek" w:date="2012-08-06T12:08:00Z">
        <w:r w:rsidR="00AF59C8">
          <w:rPr>
            <w:lang w:val="en-US"/>
          </w:rPr>
          <w:t xml:space="preserve">presently </w:t>
        </w:r>
      </w:ins>
      <w:r>
        <w:rPr>
          <w:lang w:val="en-US"/>
        </w:rPr>
        <w:t>available</w:t>
      </w:r>
      <w:ins w:id="339" w:author="wrzodek" w:date="2012-08-06T12:08:00Z">
        <w:r w:rsidR="00AF59C8">
          <w:rPr>
            <w:lang w:val="en-US"/>
          </w:rPr>
          <w:t xml:space="preserve"> in InCroMAP</w:t>
        </w:r>
      </w:ins>
      <w:r w:rsidR="000C1AD8">
        <w:rPr>
          <w:lang w:val="en-US"/>
        </w:rPr>
        <w:t>.</w:t>
      </w:r>
    </w:p>
    <w:p w:rsidR="00AB42E5" w:rsidRPr="008E74AD" w:rsidRDefault="00AB42E5" w:rsidP="000336CD">
      <w:pPr>
        <w:pStyle w:val="KeinLeerraum"/>
        <w:rPr>
          <w:lang w:val="en-US"/>
        </w:rPr>
      </w:pPr>
    </w:p>
    <w:sectPr w:rsidR="00AB42E5" w:rsidRPr="008E74AD" w:rsidSect="003C0C48">
      <w:headerReference w:type="default" r:id="rId15"/>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3" w:author="wrzodek" w:date="2012-08-02T11:43:00Z" w:initials="cw">
    <w:p w:rsidR="00DA2343" w:rsidRDefault="00DA2343">
      <w:pPr>
        <w:pStyle w:val="Kommentartext"/>
      </w:pPr>
      <w:r>
        <w:rPr>
          <w:rStyle w:val="Kommentarzeichen"/>
        </w:rPr>
        <w:annotationRef/>
      </w:r>
      <w:r>
        <w:t>Johannes, bitte umsetzen.</w:t>
      </w:r>
    </w:p>
  </w:comment>
  <w:comment w:id="78" w:author="wrzodek" w:date="2012-08-02T11:43:00Z" w:initials="cw">
    <w:p w:rsidR="00DA2343" w:rsidRDefault="00DA2343">
      <w:pPr>
        <w:pStyle w:val="Kommentartext"/>
      </w:pPr>
      <w:r>
        <w:rPr>
          <w:rStyle w:val="Kommentarzeichen"/>
        </w:rPr>
        <w:annotationRef/>
      </w:r>
      <w:r>
        <w:t>Johannes, bitte umsetzen.</w:t>
      </w:r>
    </w:p>
  </w:comment>
  <w:comment w:id="190" w:author="wrzodek" w:date="2012-08-02T11:42:00Z" w:initials="cw">
    <w:p w:rsidR="00DA2343" w:rsidRPr="004E0CB6" w:rsidRDefault="00DA2343">
      <w:pPr>
        <w:pStyle w:val="Kommentartext"/>
        <w:rPr>
          <w:lang w:val="en-US"/>
        </w:rPr>
      </w:pPr>
      <w:r>
        <w:rPr>
          <w:rStyle w:val="Kommentarzeichen"/>
        </w:rPr>
        <w:annotationRef/>
      </w:r>
      <w:proofErr w:type="spellStart"/>
      <w:r w:rsidRPr="004E0CB6">
        <w:rPr>
          <w:rStyle w:val="Kommentarzeichen"/>
          <w:lang w:val="en-US"/>
        </w:rPr>
        <w:t>Screencast</w:t>
      </w:r>
      <w:proofErr w:type="spellEnd"/>
      <w:r w:rsidRPr="004E0CB6">
        <w:rPr>
          <w:rStyle w:val="Kommentarzeichen"/>
          <w:lang w:val="en-US"/>
        </w:rPr>
        <w:t xml:space="preserve"> </w:t>
      </w:r>
      <w:proofErr w:type="spellStart"/>
      <w:r w:rsidRPr="004E0CB6">
        <w:rPr>
          <w:rStyle w:val="Kommentarzeichen"/>
          <w:lang w:val="en-US"/>
        </w:rPr>
        <w:t>erstellen</w:t>
      </w:r>
      <w:proofErr w:type="spellEnd"/>
      <w:r w:rsidRPr="004E0CB6">
        <w:rPr>
          <w:lang w:val="en-US"/>
        </w:rPr>
        <w:t>!</w:t>
      </w:r>
    </w:p>
  </w:comment>
  <w:comment w:id="211" w:author="wrzodek" w:date="2012-08-02T15:17:00Z" w:initials="cw">
    <w:p w:rsidR="00DA2343" w:rsidRPr="006A3D04" w:rsidRDefault="00DA2343">
      <w:pPr>
        <w:pStyle w:val="Kommentartext"/>
        <w:rPr>
          <w:lang w:val="en-US"/>
        </w:rPr>
      </w:pPr>
      <w:r>
        <w:rPr>
          <w:rStyle w:val="Kommentarzeichen"/>
        </w:rPr>
        <w:annotationRef/>
      </w:r>
      <w:r w:rsidRPr="004E0CB6">
        <w:rPr>
          <w:lang w:val="en-US"/>
        </w:rPr>
        <w:t xml:space="preserve">Change this text. </w:t>
      </w:r>
      <w:proofErr w:type="spellStart"/>
      <w:r w:rsidRPr="006A3D04">
        <w:rPr>
          <w:lang w:val="en-US"/>
        </w:rPr>
        <w:t>InCroMAP</w:t>
      </w:r>
      <w:proofErr w:type="spellEnd"/>
      <w:r w:rsidRPr="006A3D04">
        <w:rPr>
          <w:lang w:val="en-US"/>
        </w:rPr>
        <w:t xml:space="preserve"> filter CAN process two </w:t>
      </w:r>
      <w:r>
        <w:rPr>
          <w:lang w:val="en-US"/>
        </w:rPr>
        <w:t>observations</w:t>
      </w:r>
      <w:r w:rsidRPr="006A3D04">
        <w:rPr>
          <w:lang w:val="en-US"/>
        </w:rPr>
        <w:t>!</w:t>
      </w:r>
    </w:p>
  </w:comment>
  <w:comment w:id="244" w:author="wrzodek" w:date="2012-07-31T17:11:00Z" w:initials="cw">
    <w:p w:rsidR="00DA2343" w:rsidRDefault="00DA2343">
      <w:pPr>
        <w:pStyle w:val="Kommentartext"/>
      </w:pPr>
      <w:r>
        <w:rPr>
          <w:rStyle w:val="Kommentarzeichen"/>
        </w:rPr>
        <w:annotationRef/>
      </w:r>
      <w:r>
        <w:rPr>
          <w:rStyle w:val="Kommentarzeichen"/>
        </w:rPr>
        <w:t>Abbildungen neu machen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41D" w:rsidRDefault="0036541D" w:rsidP="00FC44AB">
      <w:pPr>
        <w:spacing w:after="0" w:line="240" w:lineRule="auto"/>
      </w:pPr>
      <w:r>
        <w:separator/>
      </w:r>
    </w:p>
  </w:endnote>
  <w:endnote w:type="continuationSeparator" w:id="0">
    <w:p w:rsidR="0036541D" w:rsidRDefault="0036541D" w:rsidP="00FC4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41D" w:rsidRDefault="0036541D" w:rsidP="00FC44AB">
      <w:pPr>
        <w:spacing w:after="0" w:line="240" w:lineRule="auto"/>
      </w:pPr>
      <w:r>
        <w:separator/>
      </w:r>
    </w:p>
  </w:footnote>
  <w:footnote w:type="continuationSeparator" w:id="0">
    <w:p w:rsidR="0036541D" w:rsidRDefault="0036541D" w:rsidP="00FC44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A82" w:rsidRDefault="00DA2343" w:rsidP="00115A82">
    <w:pPr>
      <w:tabs>
        <w:tab w:val="right" w:pos="9072"/>
      </w:tabs>
      <w:pPrChange w:id="340" w:author="wrzodek" w:date="2012-08-06T11:36:00Z">
        <w:pPr>
          <w:pStyle w:val="Kopfzeile"/>
        </w:pPr>
      </w:pPrChange>
    </w:pPr>
    <w:ins w:id="341" w:author="wrzodek" w:date="2012-08-06T11:28:00Z">
      <w:r>
        <w:t>BIOINF-2012-0903</w:t>
      </w:r>
    </w:ins>
    <w:ins w:id="342" w:author="wrzodek" w:date="2012-08-06T11:36:00Z">
      <w:r>
        <w:tab/>
      </w:r>
    </w:ins>
    <w:customXmlInsRangeStart w:id="343" w:author="wrzodek" w:date="2012-08-06T11:36:00Z"/>
    <w:sdt>
      <w:sdtPr>
        <w:id w:val="250395305"/>
        <w:docPartObj>
          <w:docPartGallery w:val="Page Numbers (Top of Page)"/>
          <w:docPartUnique/>
        </w:docPartObj>
      </w:sdtPr>
      <w:sdtContent>
        <w:customXmlInsRangeEnd w:id="343"/>
        <w:ins w:id="344" w:author="wrzodek" w:date="2012-08-06T11:36:00Z">
          <w:r>
            <w:t xml:space="preserve">Page </w:t>
          </w:r>
          <w:r w:rsidR="00115A82">
            <w:fldChar w:fldCharType="begin"/>
          </w:r>
          <w:r>
            <w:instrText xml:space="preserve"> PAGE </w:instrText>
          </w:r>
          <w:r w:rsidR="00115A82">
            <w:fldChar w:fldCharType="separate"/>
          </w:r>
        </w:ins>
        <w:r w:rsidR="00926D97">
          <w:rPr>
            <w:noProof/>
          </w:rPr>
          <w:t>12</w:t>
        </w:r>
        <w:ins w:id="345" w:author="wrzodek" w:date="2012-08-06T11:36:00Z">
          <w:r w:rsidR="00115A82">
            <w:fldChar w:fldCharType="end"/>
          </w:r>
          <w:r>
            <w:t xml:space="preserve"> </w:t>
          </w:r>
          <w:proofErr w:type="spellStart"/>
          <w:r>
            <w:t>of</w:t>
          </w:r>
          <w:proofErr w:type="spellEnd"/>
          <w:r>
            <w:t xml:space="preserve"> </w:t>
          </w:r>
          <w:r w:rsidR="00115A82">
            <w:fldChar w:fldCharType="begin"/>
          </w:r>
          <w:r>
            <w:instrText xml:space="preserve"> NUMPAGES  </w:instrText>
          </w:r>
          <w:r w:rsidR="00115A82">
            <w:fldChar w:fldCharType="separate"/>
          </w:r>
        </w:ins>
        <w:r w:rsidR="00926D97">
          <w:rPr>
            <w:noProof/>
          </w:rPr>
          <w:t>12</w:t>
        </w:r>
        <w:ins w:id="346" w:author="wrzodek" w:date="2012-08-06T11:36:00Z">
          <w:r w:rsidR="00115A82">
            <w:fldChar w:fldCharType="end"/>
          </w:r>
        </w:ins>
        <w:customXmlInsRangeStart w:id="347" w:author="wrzodek" w:date="2012-08-06T11:36:00Z"/>
      </w:sdtContent>
    </w:sdt>
    <w:customXmlInsRangeEnd w:id="34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E8D"/>
    <w:multiLevelType w:val="hybridMultilevel"/>
    <w:tmpl w:val="54965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47393A"/>
    <w:multiLevelType w:val="hybridMultilevel"/>
    <w:tmpl w:val="4350B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383F60"/>
    <w:multiLevelType w:val="hybridMultilevel"/>
    <w:tmpl w:val="009CC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4B23B6"/>
    <w:multiLevelType w:val="hybridMultilevel"/>
    <w:tmpl w:val="63064C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1C3677"/>
    <w:multiLevelType w:val="hybridMultilevel"/>
    <w:tmpl w:val="4B66F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A55BC4"/>
    <w:multiLevelType w:val="hybridMultilevel"/>
    <w:tmpl w:val="944CA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1327AFA"/>
    <w:multiLevelType w:val="hybridMultilevel"/>
    <w:tmpl w:val="2FCC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68E3671"/>
    <w:multiLevelType w:val="hybridMultilevel"/>
    <w:tmpl w:val="A2BC94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EDA7FAB"/>
    <w:multiLevelType w:val="hybridMultilevel"/>
    <w:tmpl w:val="39802C42"/>
    <w:lvl w:ilvl="0" w:tplc="4FD06E2E">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CD799A"/>
    <w:multiLevelType w:val="hybridMultilevel"/>
    <w:tmpl w:val="9FD06A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43B33"/>
    <w:multiLevelType w:val="hybridMultilevel"/>
    <w:tmpl w:val="47A87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CD356C6"/>
    <w:multiLevelType w:val="hybridMultilevel"/>
    <w:tmpl w:val="70AC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E7F6AD9"/>
    <w:multiLevelType w:val="hybridMultilevel"/>
    <w:tmpl w:val="5686A808"/>
    <w:lvl w:ilvl="0" w:tplc="19DC8978">
      <w:start w:val="1"/>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53F7F01"/>
    <w:multiLevelType w:val="hybridMultilevel"/>
    <w:tmpl w:val="42565622"/>
    <w:lvl w:ilvl="0" w:tplc="4FD06E2E">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C677F9D"/>
    <w:multiLevelType w:val="hybridMultilevel"/>
    <w:tmpl w:val="12D277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0857BA6"/>
    <w:multiLevelType w:val="hybridMultilevel"/>
    <w:tmpl w:val="B12202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2185ABF"/>
    <w:multiLevelType w:val="hybridMultilevel"/>
    <w:tmpl w:val="3E56D2AC"/>
    <w:lvl w:ilvl="0" w:tplc="4FD06E2E">
      <w:numFmt w:val="bullet"/>
      <w:lvlText w:val=""/>
      <w:lvlJc w:val="left"/>
      <w:pPr>
        <w:ind w:left="1634" w:hanging="360"/>
      </w:pPr>
      <w:rPr>
        <w:rFonts w:ascii="Wingdings" w:eastAsia="Times New Roman" w:hAnsi="Wingdings" w:cs="Courier New" w:hint="default"/>
      </w:rPr>
    </w:lvl>
    <w:lvl w:ilvl="1" w:tplc="04070003">
      <w:start w:val="1"/>
      <w:numFmt w:val="bullet"/>
      <w:lvlText w:val="o"/>
      <w:lvlJc w:val="left"/>
      <w:pPr>
        <w:ind w:left="2354" w:hanging="360"/>
      </w:pPr>
      <w:rPr>
        <w:rFonts w:ascii="Courier New" w:hAnsi="Courier New" w:cs="Courier New" w:hint="default"/>
      </w:rPr>
    </w:lvl>
    <w:lvl w:ilvl="2" w:tplc="04070005" w:tentative="1">
      <w:start w:val="1"/>
      <w:numFmt w:val="bullet"/>
      <w:lvlText w:val=""/>
      <w:lvlJc w:val="left"/>
      <w:pPr>
        <w:ind w:left="3074" w:hanging="360"/>
      </w:pPr>
      <w:rPr>
        <w:rFonts w:ascii="Wingdings" w:hAnsi="Wingdings" w:hint="default"/>
      </w:rPr>
    </w:lvl>
    <w:lvl w:ilvl="3" w:tplc="04070001" w:tentative="1">
      <w:start w:val="1"/>
      <w:numFmt w:val="bullet"/>
      <w:lvlText w:val=""/>
      <w:lvlJc w:val="left"/>
      <w:pPr>
        <w:ind w:left="3794" w:hanging="360"/>
      </w:pPr>
      <w:rPr>
        <w:rFonts w:ascii="Symbol" w:hAnsi="Symbol" w:hint="default"/>
      </w:rPr>
    </w:lvl>
    <w:lvl w:ilvl="4" w:tplc="04070003" w:tentative="1">
      <w:start w:val="1"/>
      <w:numFmt w:val="bullet"/>
      <w:lvlText w:val="o"/>
      <w:lvlJc w:val="left"/>
      <w:pPr>
        <w:ind w:left="4514" w:hanging="360"/>
      </w:pPr>
      <w:rPr>
        <w:rFonts w:ascii="Courier New" w:hAnsi="Courier New" w:cs="Courier New" w:hint="default"/>
      </w:rPr>
    </w:lvl>
    <w:lvl w:ilvl="5" w:tplc="04070005" w:tentative="1">
      <w:start w:val="1"/>
      <w:numFmt w:val="bullet"/>
      <w:lvlText w:val=""/>
      <w:lvlJc w:val="left"/>
      <w:pPr>
        <w:ind w:left="5234" w:hanging="360"/>
      </w:pPr>
      <w:rPr>
        <w:rFonts w:ascii="Wingdings" w:hAnsi="Wingdings" w:hint="default"/>
      </w:rPr>
    </w:lvl>
    <w:lvl w:ilvl="6" w:tplc="04070001" w:tentative="1">
      <w:start w:val="1"/>
      <w:numFmt w:val="bullet"/>
      <w:lvlText w:val=""/>
      <w:lvlJc w:val="left"/>
      <w:pPr>
        <w:ind w:left="5954" w:hanging="360"/>
      </w:pPr>
      <w:rPr>
        <w:rFonts w:ascii="Symbol" w:hAnsi="Symbol" w:hint="default"/>
      </w:rPr>
    </w:lvl>
    <w:lvl w:ilvl="7" w:tplc="04070003" w:tentative="1">
      <w:start w:val="1"/>
      <w:numFmt w:val="bullet"/>
      <w:lvlText w:val="o"/>
      <w:lvlJc w:val="left"/>
      <w:pPr>
        <w:ind w:left="6674" w:hanging="360"/>
      </w:pPr>
      <w:rPr>
        <w:rFonts w:ascii="Courier New" w:hAnsi="Courier New" w:cs="Courier New" w:hint="default"/>
      </w:rPr>
    </w:lvl>
    <w:lvl w:ilvl="8" w:tplc="04070005" w:tentative="1">
      <w:start w:val="1"/>
      <w:numFmt w:val="bullet"/>
      <w:lvlText w:val=""/>
      <w:lvlJc w:val="left"/>
      <w:pPr>
        <w:ind w:left="7394" w:hanging="360"/>
      </w:pPr>
      <w:rPr>
        <w:rFonts w:ascii="Wingdings" w:hAnsi="Wingdings" w:hint="default"/>
      </w:rPr>
    </w:lvl>
  </w:abstractNum>
  <w:abstractNum w:abstractNumId="17">
    <w:nsid w:val="73CC2847"/>
    <w:multiLevelType w:val="hybridMultilevel"/>
    <w:tmpl w:val="ACBC26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448365B"/>
    <w:multiLevelType w:val="hybridMultilevel"/>
    <w:tmpl w:val="1C4E2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7"/>
  </w:num>
  <w:num w:numId="4">
    <w:abstractNumId w:val="15"/>
  </w:num>
  <w:num w:numId="5">
    <w:abstractNumId w:val="11"/>
  </w:num>
  <w:num w:numId="6">
    <w:abstractNumId w:val="18"/>
  </w:num>
  <w:num w:numId="7">
    <w:abstractNumId w:val="9"/>
  </w:num>
  <w:num w:numId="8">
    <w:abstractNumId w:val="2"/>
  </w:num>
  <w:num w:numId="9">
    <w:abstractNumId w:val="3"/>
  </w:num>
  <w:num w:numId="10">
    <w:abstractNumId w:val="5"/>
  </w:num>
  <w:num w:numId="11">
    <w:abstractNumId w:val="0"/>
  </w:num>
  <w:num w:numId="12">
    <w:abstractNumId w:val="6"/>
  </w:num>
  <w:num w:numId="13">
    <w:abstractNumId w:val="1"/>
  </w:num>
  <w:num w:numId="14">
    <w:abstractNumId w:val="10"/>
  </w:num>
  <w:num w:numId="15">
    <w:abstractNumId w:val="12"/>
  </w:num>
  <w:num w:numId="16">
    <w:abstractNumId w:val="8"/>
  </w:num>
  <w:num w:numId="17">
    <w:abstractNumId w:val="13"/>
  </w:num>
  <w:num w:numId="18">
    <w:abstractNumId w:val="16"/>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09"/>
  <w:hyphenationZone w:val="425"/>
  <w:characterSpacingControl w:val="doNotCompress"/>
  <w:hdrShapeDefaults>
    <o:shapedefaults v:ext="edit" spidmax="35842"/>
  </w:hdrShapeDefaults>
  <w:footnotePr>
    <w:footnote w:id="-1"/>
    <w:footnote w:id="0"/>
  </w:footnotePr>
  <w:endnotePr>
    <w:endnote w:id="-1"/>
    <w:endnote w:id="0"/>
  </w:endnotePr>
  <w:compat/>
  <w:rsids>
    <w:rsidRoot w:val="000A6779"/>
    <w:rsid w:val="00006DA4"/>
    <w:rsid w:val="00032FAE"/>
    <w:rsid w:val="000336CD"/>
    <w:rsid w:val="00041A07"/>
    <w:rsid w:val="0005183F"/>
    <w:rsid w:val="00064C0F"/>
    <w:rsid w:val="00066133"/>
    <w:rsid w:val="00070EA9"/>
    <w:rsid w:val="000A6779"/>
    <w:rsid w:val="000B16B6"/>
    <w:rsid w:val="000B5CEB"/>
    <w:rsid w:val="000B6E92"/>
    <w:rsid w:val="000C1AD8"/>
    <w:rsid w:val="000C3633"/>
    <w:rsid w:val="000F07C5"/>
    <w:rsid w:val="000F4349"/>
    <w:rsid w:val="00107CDB"/>
    <w:rsid w:val="00115A82"/>
    <w:rsid w:val="00132E38"/>
    <w:rsid w:val="00135086"/>
    <w:rsid w:val="00135E22"/>
    <w:rsid w:val="00137322"/>
    <w:rsid w:val="0014443C"/>
    <w:rsid w:val="001538CD"/>
    <w:rsid w:val="001564AC"/>
    <w:rsid w:val="00160686"/>
    <w:rsid w:val="00192AEC"/>
    <w:rsid w:val="001A6A3E"/>
    <w:rsid w:val="001B1BFA"/>
    <w:rsid w:val="001F06F9"/>
    <w:rsid w:val="001F7C7D"/>
    <w:rsid w:val="00205965"/>
    <w:rsid w:val="00205D78"/>
    <w:rsid w:val="0022666F"/>
    <w:rsid w:val="00227DA4"/>
    <w:rsid w:val="0023051C"/>
    <w:rsid w:val="00236047"/>
    <w:rsid w:val="00244C94"/>
    <w:rsid w:val="002565E6"/>
    <w:rsid w:val="00281A2B"/>
    <w:rsid w:val="00284107"/>
    <w:rsid w:val="00287FA2"/>
    <w:rsid w:val="00290186"/>
    <w:rsid w:val="002B2CA7"/>
    <w:rsid w:val="002B710A"/>
    <w:rsid w:val="002C03A9"/>
    <w:rsid w:val="002D1C0F"/>
    <w:rsid w:val="002E1E3F"/>
    <w:rsid w:val="002F485A"/>
    <w:rsid w:val="003124B8"/>
    <w:rsid w:val="00314F16"/>
    <w:rsid w:val="00315C7D"/>
    <w:rsid w:val="003242CA"/>
    <w:rsid w:val="00360358"/>
    <w:rsid w:val="0036541D"/>
    <w:rsid w:val="00382935"/>
    <w:rsid w:val="003A0B74"/>
    <w:rsid w:val="003A2957"/>
    <w:rsid w:val="003A60AF"/>
    <w:rsid w:val="003A623A"/>
    <w:rsid w:val="003B117E"/>
    <w:rsid w:val="003C0B02"/>
    <w:rsid w:val="003C0BA3"/>
    <w:rsid w:val="003C0C48"/>
    <w:rsid w:val="003C6DDA"/>
    <w:rsid w:val="003D3FF8"/>
    <w:rsid w:val="00443983"/>
    <w:rsid w:val="00451B7A"/>
    <w:rsid w:val="00455058"/>
    <w:rsid w:val="004601CA"/>
    <w:rsid w:val="00461AF1"/>
    <w:rsid w:val="00463B6F"/>
    <w:rsid w:val="00466AAF"/>
    <w:rsid w:val="004B61D5"/>
    <w:rsid w:val="004C4012"/>
    <w:rsid w:val="004E0CB6"/>
    <w:rsid w:val="004E5DE3"/>
    <w:rsid w:val="00522AEB"/>
    <w:rsid w:val="005345C5"/>
    <w:rsid w:val="00553042"/>
    <w:rsid w:val="005608C1"/>
    <w:rsid w:val="00577C21"/>
    <w:rsid w:val="005907D3"/>
    <w:rsid w:val="005B1530"/>
    <w:rsid w:val="005B3F7D"/>
    <w:rsid w:val="005B4AEC"/>
    <w:rsid w:val="005B63EE"/>
    <w:rsid w:val="005C1D57"/>
    <w:rsid w:val="00631573"/>
    <w:rsid w:val="00637110"/>
    <w:rsid w:val="00652668"/>
    <w:rsid w:val="00673BF5"/>
    <w:rsid w:val="00680DEB"/>
    <w:rsid w:val="00684C87"/>
    <w:rsid w:val="006A2D5E"/>
    <w:rsid w:val="006A3D04"/>
    <w:rsid w:val="006A6D37"/>
    <w:rsid w:val="006B20AB"/>
    <w:rsid w:val="006D29B2"/>
    <w:rsid w:val="006E1971"/>
    <w:rsid w:val="006E2A3B"/>
    <w:rsid w:val="006F28A9"/>
    <w:rsid w:val="0071003A"/>
    <w:rsid w:val="00711BE0"/>
    <w:rsid w:val="00736D6E"/>
    <w:rsid w:val="0075345E"/>
    <w:rsid w:val="00756314"/>
    <w:rsid w:val="0076065A"/>
    <w:rsid w:val="0077418F"/>
    <w:rsid w:val="0079110B"/>
    <w:rsid w:val="007A1F3A"/>
    <w:rsid w:val="007C2EFA"/>
    <w:rsid w:val="007C42CF"/>
    <w:rsid w:val="007D08F7"/>
    <w:rsid w:val="007D57A6"/>
    <w:rsid w:val="007D61F1"/>
    <w:rsid w:val="007E5E3C"/>
    <w:rsid w:val="007E66BC"/>
    <w:rsid w:val="007E76E5"/>
    <w:rsid w:val="00815CBB"/>
    <w:rsid w:val="0082398B"/>
    <w:rsid w:val="00840D30"/>
    <w:rsid w:val="00846780"/>
    <w:rsid w:val="0086551A"/>
    <w:rsid w:val="0087207B"/>
    <w:rsid w:val="008755AB"/>
    <w:rsid w:val="00882052"/>
    <w:rsid w:val="00887C0A"/>
    <w:rsid w:val="00891996"/>
    <w:rsid w:val="008B5378"/>
    <w:rsid w:val="008D706E"/>
    <w:rsid w:val="008E74AD"/>
    <w:rsid w:val="008F2750"/>
    <w:rsid w:val="00904605"/>
    <w:rsid w:val="00915D26"/>
    <w:rsid w:val="00926D97"/>
    <w:rsid w:val="009424A2"/>
    <w:rsid w:val="00950B40"/>
    <w:rsid w:val="009541B2"/>
    <w:rsid w:val="00961B49"/>
    <w:rsid w:val="00972416"/>
    <w:rsid w:val="009779CB"/>
    <w:rsid w:val="009B20A8"/>
    <w:rsid w:val="009B6C60"/>
    <w:rsid w:val="009E3392"/>
    <w:rsid w:val="009E6E63"/>
    <w:rsid w:val="009E7060"/>
    <w:rsid w:val="009F31D0"/>
    <w:rsid w:val="00A0173B"/>
    <w:rsid w:val="00A070D9"/>
    <w:rsid w:val="00A10B0F"/>
    <w:rsid w:val="00A11846"/>
    <w:rsid w:val="00A14AAC"/>
    <w:rsid w:val="00A50E4D"/>
    <w:rsid w:val="00A511D1"/>
    <w:rsid w:val="00A54663"/>
    <w:rsid w:val="00A70C8B"/>
    <w:rsid w:val="00A71474"/>
    <w:rsid w:val="00A71982"/>
    <w:rsid w:val="00A929DD"/>
    <w:rsid w:val="00A92DA6"/>
    <w:rsid w:val="00A967D3"/>
    <w:rsid w:val="00AB42E5"/>
    <w:rsid w:val="00AB49F8"/>
    <w:rsid w:val="00AC02B8"/>
    <w:rsid w:val="00AC537D"/>
    <w:rsid w:val="00AD6AD0"/>
    <w:rsid w:val="00AE41EB"/>
    <w:rsid w:val="00AF3EEB"/>
    <w:rsid w:val="00AF59C8"/>
    <w:rsid w:val="00AF7DDF"/>
    <w:rsid w:val="00B01361"/>
    <w:rsid w:val="00B1073A"/>
    <w:rsid w:val="00B26DF7"/>
    <w:rsid w:val="00B32B64"/>
    <w:rsid w:val="00B354D0"/>
    <w:rsid w:val="00B8048F"/>
    <w:rsid w:val="00B8605D"/>
    <w:rsid w:val="00BB0460"/>
    <w:rsid w:val="00BB3892"/>
    <w:rsid w:val="00BB456E"/>
    <w:rsid w:val="00BB7686"/>
    <w:rsid w:val="00BC5576"/>
    <w:rsid w:val="00BE2430"/>
    <w:rsid w:val="00BE2846"/>
    <w:rsid w:val="00BF1E79"/>
    <w:rsid w:val="00C109F7"/>
    <w:rsid w:val="00C115F5"/>
    <w:rsid w:val="00C14158"/>
    <w:rsid w:val="00C1441F"/>
    <w:rsid w:val="00C41B7C"/>
    <w:rsid w:val="00C54FE3"/>
    <w:rsid w:val="00C94A98"/>
    <w:rsid w:val="00CE6B27"/>
    <w:rsid w:val="00D06416"/>
    <w:rsid w:val="00D4542E"/>
    <w:rsid w:val="00D45D2B"/>
    <w:rsid w:val="00D540AE"/>
    <w:rsid w:val="00D60855"/>
    <w:rsid w:val="00D64210"/>
    <w:rsid w:val="00D8476B"/>
    <w:rsid w:val="00D86478"/>
    <w:rsid w:val="00DA2343"/>
    <w:rsid w:val="00DF534C"/>
    <w:rsid w:val="00E06DC4"/>
    <w:rsid w:val="00E10599"/>
    <w:rsid w:val="00E113BF"/>
    <w:rsid w:val="00E30DFE"/>
    <w:rsid w:val="00E33659"/>
    <w:rsid w:val="00E34A52"/>
    <w:rsid w:val="00E5392C"/>
    <w:rsid w:val="00E737BC"/>
    <w:rsid w:val="00EC371C"/>
    <w:rsid w:val="00EE7E8F"/>
    <w:rsid w:val="00F160B8"/>
    <w:rsid w:val="00F32625"/>
    <w:rsid w:val="00F47CD4"/>
    <w:rsid w:val="00F60775"/>
    <w:rsid w:val="00F66F1B"/>
    <w:rsid w:val="00F70F9D"/>
    <w:rsid w:val="00F7414D"/>
    <w:rsid w:val="00F95D61"/>
    <w:rsid w:val="00FA2845"/>
    <w:rsid w:val="00FB23F0"/>
    <w:rsid w:val="00FC311C"/>
    <w:rsid w:val="00FC42F7"/>
    <w:rsid w:val="00FC44AB"/>
    <w:rsid w:val="00FC61A7"/>
    <w:rsid w:val="00FD1F7C"/>
    <w:rsid w:val="00FD3B3B"/>
    <w:rsid w:val="00FD641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0C4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0A6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0A6779"/>
    <w:rPr>
      <w:rFonts w:ascii="Courier New" w:eastAsia="Times New Roman" w:hAnsi="Courier New" w:cs="Courier New"/>
      <w:sz w:val="20"/>
      <w:szCs w:val="20"/>
      <w:lang w:eastAsia="de-DE"/>
    </w:rPr>
  </w:style>
  <w:style w:type="paragraph" w:styleId="Listenabsatz">
    <w:name w:val="List Paragraph"/>
    <w:basedOn w:val="Standard"/>
    <w:uiPriority w:val="34"/>
    <w:qFormat/>
    <w:rsid w:val="000A6779"/>
    <w:pPr>
      <w:ind w:left="720"/>
      <w:contextualSpacing/>
    </w:pPr>
  </w:style>
  <w:style w:type="character" w:styleId="Hyperlink">
    <w:name w:val="Hyperlink"/>
    <w:basedOn w:val="Absatz-Standardschriftart"/>
    <w:uiPriority w:val="99"/>
    <w:unhideWhenUsed/>
    <w:rsid w:val="000A6779"/>
    <w:rPr>
      <w:color w:val="0000FF" w:themeColor="hyperlink"/>
      <w:u w:val="single"/>
    </w:rPr>
  </w:style>
  <w:style w:type="table" w:styleId="Tabellengitternetz">
    <w:name w:val="Table Grid"/>
    <w:basedOn w:val="NormaleTabelle"/>
    <w:uiPriority w:val="59"/>
    <w:rsid w:val="008D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3C6DDA"/>
    <w:pPr>
      <w:spacing w:after="0" w:line="240" w:lineRule="auto"/>
    </w:pPr>
  </w:style>
  <w:style w:type="character" w:styleId="BesuchterHyperlink">
    <w:name w:val="FollowedHyperlink"/>
    <w:basedOn w:val="Absatz-Standardschriftart"/>
    <w:uiPriority w:val="99"/>
    <w:semiHidden/>
    <w:unhideWhenUsed/>
    <w:rsid w:val="009E3392"/>
    <w:rPr>
      <w:color w:val="800080" w:themeColor="followedHyperlink"/>
      <w:u w:val="single"/>
    </w:rPr>
  </w:style>
  <w:style w:type="paragraph" w:styleId="Sprechblasentext">
    <w:name w:val="Balloon Text"/>
    <w:basedOn w:val="Standard"/>
    <w:link w:val="SprechblasentextZchn"/>
    <w:uiPriority w:val="99"/>
    <w:semiHidden/>
    <w:unhideWhenUsed/>
    <w:rsid w:val="00A070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070D9"/>
    <w:rPr>
      <w:rFonts w:ascii="Tahoma" w:hAnsi="Tahoma" w:cs="Tahoma"/>
      <w:sz w:val="16"/>
      <w:szCs w:val="16"/>
    </w:rPr>
  </w:style>
  <w:style w:type="character" w:styleId="Kommentarzeichen">
    <w:name w:val="annotation reference"/>
    <w:basedOn w:val="Absatz-Standardschriftart"/>
    <w:uiPriority w:val="99"/>
    <w:semiHidden/>
    <w:unhideWhenUsed/>
    <w:rsid w:val="00B01361"/>
    <w:rPr>
      <w:sz w:val="16"/>
      <w:szCs w:val="16"/>
    </w:rPr>
  </w:style>
  <w:style w:type="paragraph" w:styleId="Kommentartext">
    <w:name w:val="annotation text"/>
    <w:basedOn w:val="Standard"/>
    <w:link w:val="KommentartextZchn"/>
    <w:uiPriority w:val="99"/>
    <w:semiHidden/>
    <w:unhideWhenUsed/>
    <w:rsid w:val="00B0136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01361"/>
    <w:rPr>
      <w:sz w:val="20"/>
      <w:szCs w:val="20"/>
    </w:rPr>
  </w:style>
  <w:style w:type="paragraph" w:styleId="Kommentarthema">
    <w:name w:val="annotation subject"/>
    <w:basedOn w:val="Kommentartext"/>
    <w:next w:val="Kommentartext"/>
    <w:link w:val="KommentarthemaZchn"/>
    <w:uiPriority w:val="99"/>
    <w:semiHidden/>
    <w:unhideWhenUsed/>
    <w:rsid w:val="00B01361"/>
    <w:rPr>
      <w:b/>
      <w:bCs/>
    </w:rPr>
  </w:style>
  <w:style w:type="character" w:customStyle="1" w:styleId="KommentarthemaZchn">
    <w:name w:val="Kommentarthema Zchn"/>
    <w:basedOn w:val="KommentartextZchn"/>
    <w:link w:val="Kommentarthema"/>
    <w:uiPriority w:val="99"/>
    <w:semiHidden/>
    <w:rsid w:val="00B01361"/>
    <w:rPr>
      <w:b/>
      <w:bCs/>
    </w:rPr>
  </w:style>
  <w:style w:type="paragraph" w:styleId="Kopfzeile">
    <w:name w:val="header"/>
    <w:basedOn w:val="Standard"/>
    <w:link w:val="KopfzeileZchn"/>
    <w:uiPriority w:val="99"/>
    <w:unhideWhenUsed/>
    <w:rsid w:val="00FC44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44AB"/>
  </w:style>
  <w:style w:type="paragraph" w:styleId="Fuzeile">
    <w:name w:val="footer"/>
    <w:basedOn w:val="Standard"/>
    <w:link w:val="FuzeileZchn"/>
    <w:uiPriority w:val="99"/>
    <w:semiHidden/>
    <w:unhideWhenUsed/>
    <w:rsid w:val="00FC44A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C44AB"/>
  </w:style>
</w:styles>
</file>

<file path=word/webSettings.xml><?xml version="1.0" encoding="utf-8"?>
<w:webSettings xmlns:r="http://schemas.openxmlformats.org/officeDocument/2006/relationships" xmlns:w="http://schemas.openxmlformats.org/wordprocessingml/2006/main">
  <w:divs>
    <w:div w:id="435752693">
      <w:bodyDiv w:val="1"/>
      <w:marLeft w:val="0"/>
      <w:marRight w:val="0"/>
      <w:marTop w:val="0"/>
      <w:marBottom w:val="0"/>
      <w:divBdr>
        <w:top w:val="none" w:sz="0" w:space="0" w:color="auto"/>
        <w:left w:val="none" w:sz="0" w:space="0" w:color="auto"/>
        <w:bottom w:val="none" w:sz="0" w:space="0" w:color="auto"/>
        <w:right w:val="none" w:sz="0" w:space="0" w:color="auto"/>
      </w:divBdr>
    </w:div>
    <w:div w:id="570626122">
      <w:bodyDiv w:val="1"/>
      <w:marLeft w:val="0"/>
      <w:marRight w:val="0"/>
      <w:marTop w:val="0"/>
      <w:marBottom w:val="0"/>
      <w:divBdr>
        <w:top w:val="none" w:sz="0" w:space="0" w:color="auto"/>
        <w:left w:val="none" w:sz="0" w:space="0" w:color="auto"/>
        <w:bottom w:val="none" w:sz="0" w:space="0" w:color="auto"/>
        <w:right w:val="none" w:sz="0" w:space="0" w:color="auto"/>
      </w:divBdr>
    </w:div>
    <w:div w:id="592250248">
      <w:bodyDiv w:val="1"/>
      <w:marLeft w:val="0"/>
      <w:marRight w:val="0"/>
      <w:marTop w:val="0"/>
      <w:marBottom w:val="0"/>
      <w:divBdr>
        <w:top w:val="none" w:sz="0" w:space="0" w:color="auto"/>
        <w:left w:val="none" w:sz="0" w:space="0" w:color="auto"/>
        <w:bottom w:val="none" w:sz="0" w:space="0" w:color="auto"/>
        <w:right w:val="none" w:sz="0" w:space="0" w:color="auto"/>
      </w:divBdr>
    </w:div>
    <w:div w:id="698312825">
      <w:bodyDiv w:val="1"/>
      <w:marLeft w:val="0"/>
      <w:marRight w:val="0"/>
      <w:marTop w:val="0"/>
      <w:marBottom w:val="0"/>
      <w:divBdr>
        <w:top w:val="none" w:sz="0" w:space="0" w:color="auto"/>
        <w:left w:val="none" w:sz="0" w:space="0" w:color="auto"/>
        <w:bottom w:val="none" w:sz="0" w:space="0" w:color="auto"/>
        <w:right w:val="none" w:sz="0" w:space="0" w:color="auto"/>
      </w:divBdr>
    </w:div>
    <w:div w:id="1004748038">
      <w:bodyDiv w:val="1"/>
      <w:marLeft w:val="0"/>
      <w:marRight w:val="0"/>
      <w:marTop w:val="0"/>
      <w:marBottom w:val="0"/>
      <w:divBdr>
        <w:top w:val="none" w:sz="0" w:space="0" w:color="auto"/>
        <w:left w:val="none" w:sz="0" w:space="0" w:color="auto"/>
        <w:bottom w:val="none" w:sz="0" w:space="0" w:color="auto"/>
        <w:right w:val="none" w:sz="0" w:space="0" w:color="auto"/>
      </w:divBdr>
    </w:div>
    <w:div w:id="1031108103">
      <w:bodyDiv w:val="1"/>
      <w:marLeft w:val="0"/>
      <w:marRight w:val="0"/>
      <w:marTop w:val="0"/>
      <w:marBottom w:val="0"/>
      <w:divBdr>
        <w:top w:val="none" w:sz="0" w:space="0" w:color="auto"/>
        <w:left w:val="none" w:sz="0" w:space="0" w:color="auto"/>
        <w:bottom w:val="none" w:sz="0" w:space="0" w:color="auto"/>
        <w:right w:val="none" w:sz="0" w:space="0" w:color="auto"/>
      </w:divBdr>
    </w:div>
    <w:div w:id="1595166093">
      <w:bodyDiv w:val="1"/>
      <w:marLeft w:val="0"/>
      <w:marRight w:val="0"/>
      <w:marTop w:val="0"/>
      <w:marBottom w:val="0"/>
      <w:divBdr>
        <w:top w:val="none" w:sz="0" w:space="0" w:color="auto"/>
        <w:left w:val="none" w:sz="0" w:space="0" w:color="auto"/>
        <w:bottom w:val="none" w:sz="0" w:space="0" w:color="auto"/>
        <w:right w:val="none" w:sz="0" w:space="0" w:color="auto"/>
      </w:divBdr>
    </w:div>
    <w:div w:id="1821917889">
      <w:bodyDiv w:val="1"/>
      <w:marLeft w:val="0"/>
      <w:marRight w:val="0"/>
      <w:marTop w:val="0"/>
      <w:marBottom w:val="0"/>
      <w:divBdr>
        <w:top w:val="none" w:sz="0" w:space="0" w:color="auto"/>
        <w:left w:val="none" w:sz="0" w:space="0" w:color="auto"/>
        <w:bottom w:val="none" w:sz="0" w:space="0" w:color="auto"/>
        <w:right w:val="none" w:sz="0" w:space="0" w:color="auto"/>
      </w:divBdr>
    </w:div>
    <w:div w:id="2013213184">
      <w:bodyDiv w:val="1"/>
      <w:marLeft w:val="0"/>
      <w:marRight w:val="0"/>
      <w:marTop w:val="0"/>
      <w:marBottom w:val="0"/>
      <w:divBdr>
        <w:top w:val="none" w:sz="0" w:space="0" w:color="auto"/>
        <w:left w:val="none" w:sz="0" w:space="0" w:color="auto"/>
        <w:bottom w:val="none" w:sz="0" w:space="0" w:color="auto"/>
        <w:right w:val="none" w:sz="0" w:space="0" w:color="auto"/>
      </w:divBdr>
    </w:div>
    <w:div w:id="20367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24C6-54A6-4F73-A1AD-CB25C3495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5208</Words>
  <Characters>33437</Characters>
  <Application>Microsoft Office Word</Application>
  <DocSecurity>0</DocSecurity>
  <Lines>1857</Lines>
  <Paragraphs>942</Paragraphs>
  <ScaleCrop>false</ScaleCrop>
  <HeadingPairs>
    <vt:vector size="2" baseType="variant">
      <vt:variant>
        <vt:lpstr>Titel</vt:lpstr>
      </vt:variant>
      <vt:variant>
        <vt:i4>1</vt:i4>
      </vt:variant>
    </vt:vector>
  </HeadingPairs>
  <TitlesOfParts>
    <vt:vector size="1" baseType="lpstr">
      <vt:lpstr/>
    </vt:vector>
  </TitlesOfParts>
  <Company>Uni Tübingen</Company>
  <LinksUpToDate>false</LinksUpToDate>
  <CharactersWithSpaces>37703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WSI RA</dc:creator>
  <cp:lastModifiedBy>wrzodek</cp:lastModifiedBy>
  <cp:revision>55</cp:revision>
  <cp:lastPrinted>2012-02-17T14:01:00Z</cp:lastPrinted>
  <dcterms:created xsi:type="dcterms:W3CDTF">2012-02-15T14:17:00Z</dcterms:created>
  <dcterms:modified xsi:type="dcterms:W3CDTF">2012-08-07T08:33:00Z</dcterms:modified>
</cp:coreProperties>
</file>